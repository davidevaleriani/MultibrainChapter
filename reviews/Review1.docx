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00A60F" w14:textId="77777777" w:rsidR="00903FEC" w:rsidRDefault="009500EB">
      <w:pPr>
        <w:spacing w:line="240" w:lineRule="auto"/>
        <w:jc w:val="center"/>
      </w:pPr>
      <w:r>
        <w:rPr>
          <w:b/>
          <w:sz w:val="28"/>
          <w:szCs w:val="28"/>
        </w:rPr>
        <w:t>Chapter 16:  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 xml:space="preserve">*Davide Valeriani (BCI-NE Laboratory, University of Essex, </w:t>
      </w:r>
      <w:hyperlink r:id="rId7">
        <w:r>
          <w:rPr>
            <w:color w:val="1155CC"/>
            <w:u w:val="single"/>
          </w:rPr>
          <w:t>dvaler@essex.ac.uk</w:t>
        </w:r>
      </w:hyperlink>
      <w:r>
        <w:t>)</w:t>
      </w:r>
    </w:p>
    <w:p w14:paraId="6EC0E841" w14:textId="04B509E4" w:rsidR="00903FEC" w:rsidRDefault="009500EB">
      <w:pPr>
        <w:spacing w:line="240" w:lineRule="auto"/>
      </w:pPr>
      <w:r>
        <w:t xml:space="preserve"> Ana Matran-Fernandez (BCI-NE Laboratory, University of Essex, </w:t>
      </w:r>
      <w:hyperlink r:id="rId8">
        <w:r>
          <w:rPr>
            <w:color w:val="1155CC"/>
            <w:u w:val="single"/>
          </w:rPr>
          <w:t>amatra@essex.ac.uk</w:t>
        </w:r>
      </w:hyperlink>
      <w:r>
        <w:t xml:space="preserve">) </w:t>
      </w:r>
    </w:p>
    <w:p w14:paraId="799AF39B" w14:textId="77777777" w:rsidR="00903FEC" w:rsidRDefault="009500EB">
      <w:pPr>
        <w:pStyle w:val="Heading1"/>
        <w:jc w:val="both"/>
      </w:pPr>
      <w:bookmarkStart w:id="0" w:name="_4vpycoc2s9c6" w:colFirst="0" w:colLast="0"/>
      <w:bookmarkEnd w:id="0"/>
      <w:r>
        <w:t>16.1  Introduction</w:t>
      </w:r>
    </w:p>
    <w:p w14:paraId="48807F90" w14:textId="21F7ECBA" w:rsidR="00903FEC" w:rsidRDefault="009500EB">
      <w:pPr>
        <w:jc w:val="both"/>
      </w:pPr>
      <w:commentRangeStart w:id="1"/>
      <w:r>
        <w:t xml:space="preserve">The advances </w:t>
      </w:r>
      <w:ins w:id="2" w:author="Author">
        <w:r w:rsidR="0072767B">
          <w:t>i</w:t>
        </w:r>
      </w:ins>
      <w:del w:id="3" w:author="Author">
        <w:r w:rsidDel="0072767B">
          <w:delText>o</w:delText>
        </w:r>
      </w:del>
      <w:r>
        <w:t>n research (both in hardware and software) in Brain-Computer Interfaces (BCIs) achieved in the last decades have made possible the implementation of in</w:t>
      </w:r>
      <w:bookmarkStart w:id="4" w:name="_GoBack"/>
      <w:bookmarkEnd w:id="4"/>
      <w:r>
        <w:t xml:space="preserve">novative applications of these devices </w:t>
      </w:r>
      <w:commentRangeEnd w:id="1"/>
      <w:r w:rsidR="0072767B">
        <w:rPr>
          <w:rStyle w:val="CommentReference"/>
        </w:rPr>
        <w:commentReference w:id="1"/>
      </w:r>
      <w:r>
        <w:t xml:space="preserve">(van Erp, Lotte and Tangerman 2012), which go beyond helping people with disabilities communicate or control prostheses (Wolpaw et al. 2002). One of the main focuses of this new line of investigation is on the use of brain activity recorded from </w:t>
      </w:r>
      <w:r>
        <w:rPr>
          <w:i/>
        </w:rPr>
        <w:t>multiple users</w:t>
      </w:r>
      <w:r>
        <w:t xml:space="preserve"> simultaneously to increase the performance over single-user BCIs and non-BCI systems. </w:t>
      </w:r>
      <w:commentRangeStart w:id="5"/>
      <w:r>
        <w:t xml:space="preserve">These devices </w:t>
      </w:r>
      <w:commentRangeEnd w:id="5"/>
      <w:r w:rsidR="0072767B">
        <w:rPr>
          <w:rStyle w:val="CommentReference"/>
        </w:rPr>
        <w:commentReference w:id="5"/>
      </w:r>
      <w:r>
        <w:t xml:space="preserve">have been introduced as </w:t>
      </w:r>
      <w:r>
        <w:rPr>
          <w:i/>
        </w:rPr>
        <w:t>hyperscanning</w:t>
      </w:r>
      <w:r>
        <w:t xml:space="preserve"> systems when used for passive applications, such as monitoring the brain activity (Babiloni and Astolfi 2014), and as </w:t>
      </w:r>
      <w:commentRangeStart w:id="6"/>
      <w:r>
        <w:rPr>
          <w:i/>
        </w:rPr>
        <w:t xml:space="preserve">multi-mind </w:t>
      </w:r>
      <w:commentRangeEnd w:id="6"/>
      <w:r w:rsidR="00E412F5">
        <w:rPr>
          <w:rStyle w:val="CommentReference"/>
        </w:rPr>
        <w:commentReference w:id="6"/>
      </w:r>
      <w:r>
        <w:t xml:space="preserve">(also called </w:t>
      </w:r>
      <w:r>
        <w:rPr>
          <w:i/>
        </w:rPr>
        <w:t xml:space="preserve">multi-brain </w:t>
      </w:r>
      <w:r>
        <w:t xml:space="preserve">or </w:t>
      </w:r>
      <w:r>
        <w:rPr>
          <w:i/>
        </w:rPr>
        <w:t>multi-user</w:t>
      </w:r>
      <w:r>
        <w:t>)</w:t>
      </w:r>
      <w:r>
        <w:rPr>
          <w:i/>
        </w:rPr>
        <w:t xml:space="preserve"> BCIs</w:t>
      </w:r>
      <w:r>
        <w:t xml:space="preserve"> for active control, e.g., to improve human performance in target detection (Wang and Jung 2010). Despite the fact that this area of research has just recently appeared, the high number of papers published in this field and the broad range of suggested applications of multi-mind BCIs have </w:t>
      </w:r>
      <w:commentRangeStart w:id="7"/>
      <w:r>
        <w:t>already shown its maturity and high potential</w:t>
      </w:r>
      <w:commentRangeEnd w:id="7"/>
      <w:r w:rsidR="0072767B">
        <w:rPr>
          <w:rStyle w:val="CommentReference"/>
        </w:rPr>
        <w:commentReference w:id="7"/>
      </w:r>
      <w:r>
        <w:t>.</w:t>
      </w:r>
    </w:p>
    <w:p w14:paraId="04AA93B4" w14:textId="7C1A011E" w:rsidR="00903FEC" w:rsidRDefault="009500EB">
      <w:pPr>
        <w:jc w:val="both"/>
      </w:pPr>
      <w:r>
        <w:t xml:space="preserve">The aim of this chapter is to provide the reader with an overview of multi-mind </w:t>
      </w:r>
      <w:del w:id="8" w:author="Author">
        <w:r w:rsidDel="0072767B">
          <w:delText xml:space="preserve">active </w:delText>
        </w:r>
      </w:del>
      <w:r>
        <w:t xml:space="preserve">BCIs based on electroencephalography (EEG). </w:t>
      </w:r>
      <w:del w:id="9" w:author="Author">
        <w:r w:rsidDel="0072767B">
          <w:delText xml:space="preserve">Throughout the chapter, </w:delText>
        </w:r>
      </w:del>
      <w:ins w:id="10" w:author="Author">
        <w:r w:rsidR="0072767B">
          <w:t>W</w:t>
        </w:r>
      </w:ins>
      <w:del w:id="11" w:author="Author">
        <w:r w:rsidDel="0072767B">
          <w:delText>w</w:delText>
        </w:r>
      </w:del>
      <w:r>
        <w:t xml:space="preserve">e will consider as multi-mind BCIs all those devices that use </w:t>
      </w:r>
      <w:r>
        <w:rPr>
          <w:i/>
        </w:rPr>
        <w:t xml:space="preserve">the brain activity of at least two participants </w:t>
      </w:r>
      <w:r>
        <w:t xml:space="preserve">to perform an </w:t>
      </w:r>
      <w:commentRangeStart w:id="12"/>
      <w:r>
        <w:t>active task</w:t>
      </w:r>
      <w:commentRangeEnd w:id="12"/>
      <w:r w:rsidR="0072767B">
        <w:rPr>
          <w:rStyle w:val="CommentReference"/>
        </w:rPr>
        <w:commentReference w:id="12"/>
      </w:r>
      <w:r>
        <w:t xml:space="preserve">. These include both collaborative and competitive BCIs, as long as the state of the interface depends on the brain signals of multiple people. If the users are trying to reach a common goal, the multi-brain BCI will be categorised as a </w:t>
      </w:r>
      <w:r>
        <w:rPr>
          <w:i/>
        </w:rPr>
        <w:t>collaborative BCI</w:t>
      </w:r>
      <w:r>
        <w:t xml:space="preserve">, regardless of the way in which the information from their brains is fused. If, on the contrary, users are competing against each other or are given individual goals that do not allow </w:t>
      </w:r>
      <w:r>
        <w:lastRenderedPageBreak/>
        <w:t xml:space="preserve">collaboration between them, we will consider this </w:t>
      </w:r>
      <w:del w:id="13" w:author="Author">
        <w:r w:rsidDel="0072767B">
          <w:delText xml:space="preserve">system </w:delText>
        </w:r>
      </w:del>
      <w:r>
        <w:t xml:space="preserve">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multi-brain BCIs</w:t>
      </w:r>
      <w:r>
        <w:rPr>
          <w:i/>
        </w:rPr>
        <w:t xml:space="preserve"> </w:t>
      </w:r>
      <w:r>
        <w:t>(or</w:t>
      </w:r>
      <w:r>
        <w:rPr>
          <w:i/>
        </w:rPr>
        <w:t xml:space="preserve"> </w:t>
      </w:r>
      <w:r w:rsidRPr="0020290D">
        <w:t>hyperscanning</w:t>
      </w:r>
      <w:r>
        <w:rPr>
          <w:i/>
        </w:rPr>
        <w:t xml:space="preserve"> </w:t>
      </w:r>
      <w:r>
        <w:t xml:space="preserve">systems), traditionally used to monitor the brain activity of multiple users while performing </w:t>
      </w:r>
      <w:del w:id="14" w:author="Author">
        <w:r w:rsidDel="0072767B">
          <w:delText>some other</w:delText>
        </w:r>
      </w:del>
      <w:ins w:id="15" w:author="Author">
        <w:r w:rsidR="0072767B">
          <w:t>a certain</w:t>
        </w:r>
      </w:ins>
      <w:r>
        <w:t xml:space="preserve"> task, will not be covered in this chapter.</w:t>
      </w:r>
    </w:p>
    <w:p w14:paraId="1EF11272" w14:textId="7F27CF1F" w:rsidR="00903FEC" w:rsidRDefault="009500EB">
      <w:pPr>
        <w:jc w:val="both"/>
      </w:pPr>
      <w:r>
        <w:t>Occasionally, the name “collaborative BCI</w:t>
      </w:r>
      <w:r w:rsidR="008C6BA3">
        <w:t>s</w:t>
      </w:r>
      <w:r>
        <w:t xml:space="preserve">” has been associated </w:t>
      </w:r>
      <w:del w:id="16" w:author="Author">
        <w:r w:rsidDel="0072767B">
          <w:delText xml:space="preserve">to </w:delText>
        </w:r>
      </w:del>
      <w:ins w:id="17" w:author="Author">
        <w:r w:rsidR="0072767B">
          <w:t xml:space="preserve">with </w:t>
        </w:r>
      </w:ins>
      <w:r>
        <w:t>systems where the output depends on a combination of artificial intelligence and single-user BCIs (Göhring et al. 2013</w:t>
      </w:r>
      <w:r w:rsidR="00731956">
        <w:t>;</w:t>
      </w:r>
      <w:r>
        <w:t xml:space="preserve"> Katyal et al. 2014) and not </w:t>
      </w:r>
      <w:del w:id="18" w:author="Author">
        <w:r w:rsidDel="0072767B">
          <w:delText xml:space="preserve">on </w:delText>
        </w:r>
      </w:del>
      <w:ins w:id="19" w:author="Author">
        <w:r w:rsidR="0072767B">
          <w:t xml:space="preserve">with </w:t>
        </w:r>
      </w:ins>
      <w:r>
        <w:t xml:space="preserve">the brain signals of multiple users. Such systems should have been described as </w:t>
      </w:r>
      <w:r>
        <w:rPr>
          <w:i/>
        </w:rPr>
        <w:t>hybrid BCIs</w:t>
      </w:r>
      <w:r>
        <w:t xml:space="preserve">, a term that can refer either to shared control with an artificial agent  </w:t>
      </w:r>
      <w:r>
        <w:rPr>
          <w:sz w:val="32"/>
          <w:szCs w:val="32"/>
        </w:rPr>
        <w:t xml:space="preserve">– </w:t>
      </w:r>
      <w:r>
        <w:t xml:space="preserve">e.g., when controlling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 xml:space="preserve">e.g., </w:t>
      </w:r>
      <w:del w:id="20" w:author="Author">
        <w:r w:rsidDel="00BA0D0A">
          <w:delText xml:space="preserve">biomedical </w:delText>
        </w:r>
      </w:del>
      <w:ins w:id="21" w:author="Author">
        <w:r w:rsidR="00BA0D0A">
          <w:t xml:space="preserve">physiological </w:t>
        </w:r>
      </w:ins>
      <w:r>
        <w:t>signals (e.g.,</w:t>
      </w:r>
      <w:r w:rsidR="00C0341C">
        <w:t xml:space="preserve"> </w:t>
      </w:r>
      <w:ins w:id="22" w:author="Author">
        <w:r w:rsidR="00BA0D0A">
          <w:t xml:space="preserve">amount of </w:t>
        </w:r>
      </w:ins>
      <w:r>
        <w:t xml:space="preserve">sweat and heart rate), behavioural measures (e.g., key presses), or even different types of EEG evoked responses (Müller-Putz et al. 2011). </w:t>
      </w:r>
      <w:del w:id="23" w:author="Author">
        <w:r w:rsidDel="00BA0D0A">
          <w:delText>Of course</w:delText>
        </w:r>
      </w:del>
      <w:ins w:id="24" w:author="Author">
        <w:r w:rsidR="00BA0D0A">
          <w:t>Nevertheless</w:t>
        </w:r>
      </w:ins>
      <w:r>
        <w:t xml:space="preserve">, this definition does not exclude the possibility of creating </w:t>
      </w:r>
      <w:r w:rsidR="00D76981">
        <w:rPr>
          <w:i/>
        </w:rPr>
        <w:t>multi-brain hybrid BCIs</w:t>
      </w:r>
      <w:r>
        <w:t>.</w:t>
      </w:r>
    </w:p>
    <w:p w14:paraId="215D5FC8" w14:textId="434E6141" w:rsidR="00903FEC" w:rsidRDefault="009500EB">
      <w:pPr>
        <w:jc w:val="both"/>
      </w:pPr>
      <w:r>
        <w:t>The organisation of this chapter is as follows</w:t>
      </w:r>
      <w:r w:rsidR="00E67EDE">
        <w:t>.</w:t>
      </w:r>
      <w:r>
        <w:t xml:space="preserve"> Section 16.2 reviews the origin and development of multi-brain BCIs and describes the techniques that have been used in this field, </w:t>
      </w:r>
      <w:del w:id="25" w:author="Author">
        <w:r w:rsidDel="00BA0D0A">
          <w:delText>together with</w:delText>
        </w:r>
      </w:del>
      <w:ins w:id="26" w:author="Author">
        <w:r w:rsidR="00BA0D0A">
          <w:t xml:space="preserve">introducing </w:t>
        </w:r>
      </w:ins>
      <w:r>
        <w:t xml:space="preserve"> the main technological challenges and open issues. Section 16.3 presents an overview of the main applications of multi-brain BCIs found in the literature. Section 16.4 provides a tutorial on how to build a multi-brain BCI</w:t>
      </w:r>
      <w:del w:id="27" w:author="Author">
        <w:r w:rsidDel="00BA0D0A">
          <w:delText xml:space="preserve"> taking all the previous information into account</w:delText>
        </w:r>
      </w:del>
      <w:r>
        <w:t>. Finally, in Section 16.5 we outline some suggestions for future development</w:t>
      </w:r>
      <w:ins w:id="28" w:author="Author">
        <w:r w:rsidR="00BA0D0A">
          <w:t>s</w:t>
        </w:r>
      </w:ins>
      <w:r>
        <w:t xml:space="preserve"> of multi-mind BCIs.</w:t>
      </w:r>
    </w:p>
    <w:p w14:paraId="16303042" w14:textId="77777777" w:rsidR="00903FEC" w:rsidRDefault="00903FEC">
      <w:pPr>
        <w:jc w:val="both"/>
      </w:pPr>
    </w:p>
    <w:p w14:paraId="51B81B15" w14:textId="04958FBC" w:rsidR="00903FEC" w:rsidRDefault="006434C4">
      <w:pPr>
        <w:pStyle w:val="Heading1"/>
        <w:jc w:val="both"/>
      </w:pPr>
      <w:bookmarkStart w:id="29" w:name="_z5r1o67z8kr6" w:colFirst="0" w:colLast="0"/>
      <w:bookmarkEnd w:id="29"/>
      <w:r>
        <w:lastRenderedPageBreak/>
        <w:t xml:space="preserve">16.2 </w:t>
      </w:r>
      <w:r w:rsidR="009500EB">
        <w:t>Theoretical aspects of multi-mind BCIs</w:t>
      </w:r>
    </w:p>
    <w:p w14:paraId="1EF3DCEE" w14:textId="3BC590B5" w:rsidR="00903FEC" w:rsidRDefault="009500EB">
      <w:pPr>
        <w:jc w:val="both"/>
      </w:pPr>
      <w:r>
        <w:t xml:space="preserve">This section reviews different aspects of multi-user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w:t>
      </w:r>
      <w:del w:id="30" w:author="Author">
        <w:r w:rsidDel="00E412F5">
          <w:delText xml:space="preserve">brain </w:delText>
        </w:r>
      </w:del>
      <w:ins w:id="31" w:author="Author">
        <w:r w:rsidR="00E412F5">
          <w:t xml:space="preserve">mind </w:t>
        </w:r>
      </w:ins>
      <w:r>
        <w:t>BCIs.</w:t>
      </w:r>
    </w:p>
    <w:p w14:paraId="0C6F6A4F" w14:textId="77777777" w:rsidR="00903FEC" w:rsidRDefault="009500EB">
      <w:pPr>
        <w:pStyle w:val="Heading2"/>
        <w:jc w:val="both"/>
      </w:pPr>
      <w:bookmarkStart w:id="32" w:name="_4e0pxa66tjuv" w:colFirst="0" w:colLast="0"/>
      <w:bookmarkEnd w:id="32"/>
      <w:r>
        <w:t>16.2.1 History of multi-mind BCIs</w:t>
      </w:r>
    </w:p>
    <w:p w14:paraId="294E15FE" w14:textId="0EAC6019" w:rsidR="00903FEC" w:rsidRDefault="009500EB">
      <w:pPr>
        <w:jc w:val="both"/>
      </w:pPr>
      <w:r>
        <w:t xml:space="preserve">The origin of multi-brain BCIs can be found in </w:t>
      </w:r>
      <w:r>
        <w:rPr>
          <w:i/>
        </w:rPr>
        <w:t>hyperscanning</w:t>
      </w:r>
      <w:r>
        <w:t>, a technique to measure and analyse the brain activity of two or more people while they participate in a common activity, e.g., playing cards (Astolfi et al. 2010). The first EEG hyperscanning results date from 1965 (Babiloni and Astolfi 2014). Hyperscanning allowed researchers to discover that collaborative and competitive tasks have different effects on the connections in the brains of participants performing behav</w:t>
      </w:r>
      <w:r w:rsidR="00592132">
        <w:t>i</w:t>
      </w:r>
      <w:r>
        <w:t xml:space="preserve">oural experiments. For a review on hyperscanning, </w:t>
      </w:r>
      <w:r w:rsidR="00BD41DD">
        <w:t xml:space="preserve">the reader could </w:t>
      </w:r>
      <w:r>
        <w:t>refer to Babiloni and Astolfi (2014).</w:t>
      </w:r>
    </w:p>
    <w:p w14:paraId="33AE7B14" w14:textId="6D3A45D9" w:rsidR="00903FEC" w:rsidRDefault="009500EB">
      <w:pPr>
        <w:jc w:val="both"/>
      </w:pPr>
      <w:r>
        <w:t xml:space="preserve">The hyperscanning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(Bridwell et al. 2015). This discovery </w:t>
      </w:r>
      <w:del w:id="33" w:author="Author">
        <w:r w:rsidDel="00E412F5">
          <w:delText xml:space="preserve">makes </w:delText>
        </w:r>
      </w:del>
      <w:ins w:id="34" w:author="Author">
        <w:r w:rsidR="00E412F5">
          <w:t xml:space="preserve">made </w:t>
        </w:r>
      </w:ins>
      <w:r>
        <w:t xml:space="preserve">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multi-brain BCIs</w:t>
      </w:r>
      <w:r>
        <w:t xml:space="preserve">, </w:t>
      </w:r>
      <w:r>
        <w:lastRenderedPageBreak/>
        <w:t>for example, in those based on ERPs, which traditionally rely on multiple repetitions of a stimulus in single-user interfaces (Jiang et al. 2015; Matran-Fernandez and Poli 2015; Kapeller et al. 2014; Korczowski, Congedo and Jutten 2015).</w:t>
      </w:r>
    </w:p>
    <w:p w14:paraId="735AAB0A" w14:textId="03DFCA46" w:rsidR="00903FEC" w:rsidRDefault="00BD41DD">
      <w:pPr>
        <w:jc w:val="both"/>
      </w:pPr>
      <w:r>
        <w:t>M</w:t>
      </w:r>
      <w:r w:rsidR="009500EB">
        <w:t xml:space="preserve">ulti-user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w:t>
      </w:r>
      <w:del w:id="35" w:author="Author">
        <w:r w:rsidR="009500EB" w:rsidDel="00E412F5">
          <w:delText xml:space="preserve">improving </w:delText>
        </w:r>
      </w:del>
      <w:ins w:id="36" w:author="Author">
        <w:r w:rsidR="00E412F5">
          <w:t xml:space="preserve">shortening </w:t>
        </w:r>
      </w:ins>
      <w:r w:rsidR="009500EB">
        <w:t>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w:t>
      </w:r>
      <w:ins w:id="37" w:author="Author">
        <w:r w:rsidR="00E412F5">
          <w:t>e</w:t>
        </w:r>
      </w:ins>
      <w:r w:rsidR="009500EB">
        <w:t xml:space="preserve">specially for augmenting human capabilities. </w:t>
      </w:r>
      <w:commentRangeStart w:id="38"/>
      <w:r w:rsidR="009500EB">
        <w:t>Research in the 2010s was devoted to studying different ways of merging evidence from multiple people, identifying an optimal group size and, as in the case of single-user BCIs, reducing the number of electrodes whilst maintaining good levels of performance.</w:t>
      </w:r>
      <w:commentRangeEnd w:id="38"/>
      <w:r w:rsidR="00E412F5">
        <w:rPr>
          <w:rStyle w:val="CommentReference"/>
        </w:rPr>
        <w:commentReference w:id="38"/>
      </w:r>
      <w:r w:rsidR="009500EB">
        <w:t xml:space="preserve"> Hence, most 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39" w:name="_nuxbr8ss9rpu" w:colFirst="0" w:colLast="0"/>
      <w:bookmarkEnd w:id="39"/>
      <w:r>
        <w:t>16.2.2 Implementing a collective brain</w:t>
      </w:r>
    </w:p>
    <w:p w14:paraId="2B78838F" w14:textId="14E6E263" w:rsidR="00903FEC" w:rsidRDefault="009500EB">
      <w:pPr>
        <w:jc w:val="both"/>
      </w:pPr>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w:t>
      </w:r>
      <w:commentRangeStart w:id="40"/>
      <w:r>
        <w:t xml:space="preserve">The brain activity of multiple users can thus be combined at three different levels: </w:t>
      </w:r>
      <w:r w:rsidRPr="00A4136B">
        <w:rPr>
          <w:i/>
        </w:rPr>
        <w:t>signal</w:t>
      </w:r>
      <w:r>
        <w:t xml:space="preserve">, </w:t>
      </w:r>
      <w:r w:rsidRPr="00A4136B">
        <w:rPr>
          <w:i/>
        </w:rPr>
        <w:t>feature</w:t>
      </w:r>
      <w:r>
        <w:t xml:space="preserve"> and </w:t>
      </w:r>
      <w:r w:rsidRPr="00A4136B">
        <w:rPr>
          <w:i/>
        </w:rPr>
        <w:t>decision</w:t>
      </w:r>
      <w:r>
        <w:t xml:space="preserve"> levels </w:t>
      </w:r>
      <w:commentRangeEnd w:id="40"/>
      <w:r w:rsidR="004C22B1">
        <w:rPr>
          <w:rStyle w:val="CommentReference"/>
        </w:rPr>
        <w:commentReference w:id="40"/>
      </w:r>
      <w:r>
        <w:t>(</w:t>
      </w:r>
      <w:r>
        <w:rPr>
          <w:color w:val="0000FF"/>
        </w:rPr>
        <w:t>see Figure 1</w:t>
      </w:r>
      <w:r>
        <w:t>).</w:t>
      </w:r>
    </w:p>
    <w:p w14:paraId="495BDCB1" w14:textId="1C58871E" w:rsidR="00903FEC" w:rsidRDefault="009500EB">
      <w:pPr>
        <w:jc w:val="both"/>
      </w:pPr>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w:t>
      </w:r>
      <w:r w:rsidR="00204F63">
        <w:lastRenderedPageBreak/>
        <w:t>extracting any feature</w:t>
      </w:r>
      <w:r>
        <w:t xml:space="preserve"> (Poli, Cinel, Matran-Fernandez et al. 2013; Matran-Fernandez, Poli and Cinel 2013; Matran-Fernandez and Poli 2014; Jiang et al. 2015; Kapeller et al. 2014; Korczowski, Congedo and Jutten 2015; Cecotti and Rivet 2014a; Cecotti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Vico Fallani et al. 2010; Matran-Fernandez and Poli 2015)</w:t>
      </w:r>
      <w:r>
        <w:t>.</w:t>
      </w:r>
    </w:p>
    <w:p w14:paraId="642E40AD" w14:textId="57A28500" w:rsidR="00903FEC" w:rsidRDefault="009500EB">
      <w:pPr>
        <w:jc w:val="both"/>
      </w:pPr>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3D67E1AC" w:rsidR="00903FEC" w:rsidRDefault="009500EB">
      <w:pPr>
        <w:jc w:val="both"/>
      </w:pPr>
      <w:r>
        <w:t xml:space="preserve">Thirdly, the outputs of individually-tailored classifiers can be merged. At this level, we should </w:t>
      </w:r>
      <w:del w:id="41" w:author="Author">
        <w:r w:rsidDel="00E412F5">
          <w:delText xml:space="preserve">emphasise </w:delText>
        </w:r>
      </w:del>
      <w:ins w:id="42" w:author="Author">
        <w:r w:rsidR="00E412F5">
          <w:t xml:space="preserve">mention </w:t>
        </w:r>
      </w:ins>
      <w:r>
        <w:t>the work from Cecotti and Rivet (2014a; 2014b), who studied different modes of combining the BCI decisions on a P300-based collaborative BCI and a steady-state visual evoked potential multi-brain BCI. Their strategies for merging the classifiers outputs included majority voting, average of classifiers’ outputs, and maximum and minimum values. They found that averaging the classifiers’ outputs provided the best performance.</w:t>
      </w:r>
    </w:p>
    <w:p w14:paraId="472B9FDE" w14:textId="53675594" w:rsidR="00903FEC" w:rsidRDefault="009500EB">
      <w:pPr>
        <w:jc w:val="both"/>
      </w:pPr>
      <w:r>
        <w:t xml:space="preserve">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according to the intentions of the “winner” (e.g., Ling and Vučković 2016) or c) taken into account independently for shared control of a unique interface (Bonnet, Lotte and Lécuyer 2013; Li and Nam 2015; Schultze-Kraft et al. 2013; Le Groux, Manzolli and Verschure 2010). Other possible ways of making a final decision in a multi-brain system at the application level include choosing the fastest available output (e.g., if </w:t>
      </w:r>
      <w:r>
        <w:lastRenderedPageBreak/>
        <w:t xml:space="preserve">speed is a requirement of the system and it can be safely assumed that faster </w:t>
      </w:r>
      <w:r w:rsidR="006A7EE0">
        <w:t>responders</w:t>
      </w:r>
      <w:r>
        <w:t xml:space="preserve"> are also more accurate, perhaps in the form of a collaborative hybrid BCI), the most consistent brain activity, or the strongest one (Nijholt 2016).</w:t>
      </w:r>
    </w:p>
    <w:p w14:paraId="6FA0E947" w14:textId="77777777" w:rsidR="00903FEC" w:rsidRDefault="009500EB">
      <w:pPr>
        <w:jc w:val="center"/>
      </w:pPr>
      <w:r>
        <w:rPr>
          <w:noProof/>
        </w:rPr>
        <w:drawing>
          <wp:inline distT="114300" distB="114300" distL="114300" distR="114300" wp14:anchorId="458AC7AC" wp14:editId="781AED91">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3E4AF38B" w:rsidR="00903FEC" w:rsidRDefault="009500EB">
      <w:pPr>
        <w:jc w:val="both"/>
      </w:pPr>
      <w:r>
        <w:t xml:space="preserve">A considerable amount of work has been conducted to establish which level of fusion is optimal, obtaining </w:t>
      </w:r>
      <w:r w:rsidR="006A7EE0">
        <w:t xml:space="preserve">quite </w:t>
      </w:r>
      <w:commentRangeStart w:id="43"/>
      <w:r>
        <w:t xml:space="preserve">consisting results </w:t>
      </w:r>
      <w:commentRangeEnd w:id="43"/>
      <w:r w:rsidR="004C22B1">
        <w:rPr>
          <w:rStyle w:val="CommentReference"/>
        </w:rPr>
        <w:commentReference w:id="43"/>
      </w:r>
      <w:r>
        <w:t>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Matran-Fernandez and Poli 2013; Cecotti and Rivet 2014a, Cecotti and Rivet 2014b). Such differences in performance are statistically significant (Matran-Fernandez and Poli 2014), even at the lowest level of fusion.</w:t>
      </w:r>
    </w:p>
    <w:p w14:paraId="41889FDF" w14:textId="77777777" w:rsidR="00903FEC" w:rsidRDefault="009500EB">
      <w:pPr>
        <w:pStyle w:val="Heading2"/>
        <w:jc w:val="both"/>
      </w:pPr>
      <w:bookmarkStart w:id="44" w:name="_dpznprgk58zy" w:colFirst="0" w:colLast="0"/>
      <w:bookmarkEnd w:id="44"/>
      <w:r>
        <w:t>16.2.3 How many minds are needed?</w:t>
      </w:r>
    </w:p>
    <w:p w14:paraId="316A02E8" w14:textId="2EF93336" w:rsidR="00903FEC" w:rsidRDefault="009500EB">
      <w:pPr>
        <w:jc w:val="both"/>
      </w:pPr>
      <w:r>
        <w:t xml:space="preserve">Years of research in decision making have shown that bigger groups tend to lead to better decisions </w:t>
      </w:r>
      <w:r>
        <w:lastRenderedPageBreak/>
        <w:t xml:space="preserve">(Surowiecki 2005). The aggregation of information from different sources can help reduce bias and increase certainty in the system’s final output. This is also true in the field of collaborative BCIs, where increasing group sizes has steadily led to better classification performance (Cecotti and Rivet 2014a; Cecotti and Rivet 2014b; Wang and Jung 2011) and group decisions (Poli, Valeriani and Cinel 2014; Valeriani, Poli and Cinel 2016; Eckstein et al. 2012). However, the increase in performance does not follow a linear relationship with the number of people included in the analysis. On the contrary, there is a tipping point at group sizes between 5-10 users, above which the addition of a new member to a group does not lead to enough information gain to justify him/her being included, due to the increased cost of the system. 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In areas where the accuracy of the system is the main issue to take into </w:t>
      </w:r>
      <w:r w:rsidR="00D33691">
        <w:t>account</w:t>
      </w:r>
      <w:r>
        <w:t xml:space="preserve">, </w:t>
      </w:r>
      <w:commentRangeStart w:id="45"/>
      <w:r>
        <w:t xml:space="preserve">employers </w:t>
      </w:r>
      <w:r w:rsidR="00D33691">
        <w:t>may want</w:t>
      </w:r>
      <w:r>
        <w:t xml:space="preserve"> to spend more money on salaries and equipment to</w:t>
      </w:r>
      <w:commentRangeEnd w:id="45"/>
      <w:r w:rsidR="004C22B1">
        <w:rPr>
          <w:rStyle w:val="CommentReference"/>
        </w:rPr>
        <w:commentReference w:id="45"/>
      </w:r>
      <w:r>
        <w:t xml:space="preserve"> </w:t>
      </w:r>
      <w:r w:rsidR="00D33691">
        <w:t>boost the</w:t>
      </w:r>
      <w:r>
        <w:t xml:space="preserve"> performance </w:t>
      </w:r>
      <w:r w:rsidR="00D33691">
        <w:t>of</w:t>
      </w:r>
      <w:r>
        <w:t xml:space="preserve"> the collaborative </w:t>
      </w:r>
      <w:r w:rsidR="00D33691">
        <w:t>BCI</w:t>
      </w:r>
      <w:r>
        <w:t xml:space="preserve">. </w:t>
      </w:r>
    </w:p>
    <w:p w14:paraId="4AFE5067" w14:textId="694BDF1A" w:rsidR="00903FEC" w:rsidRDefault="009500EB">
      <w:pPr>
        <w:jc w:val="both"/>
      </w:pPr>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pPr>
        <w:pStyle w:val="Heading2"/>
        <w:jc w:val="both"/>
      </w:pPr>
      <w:bookmarkStart w:id="46" w:name="_xmjz0am0tkud" w:colFirst="0" w:colLast="0"/>
      <w:bookmarkEnd w:id="46"/>
      <w:r>
        <w:t>16.2.4 Influence of participant similarity when forming groups</w:t>
      </w:r>
    </w:p>
    <w:p w14:paraId="7A630579" w14:textId="0208B69F"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Poli and Cinel (2013) in a target detection task following a rapid serial visual protocol. The authors noticed that the increase in </w:t>
      </w:r>
      <w:r>
        <w:lastRenderedPageBreak/>
        <w:t xml:space="preserve">performance obtained by pairs of </w:t>
      </w:r>
      <w:r w:rsidR="000730E5">
        <w:t>observers</w:t>
      </w:r>
      <w:r>
        <w:t xml:space="preserve"> was higher when the two members were similar (as measured by their individual classifier accuracy). Korczowski, Congedo and Jutten (2015) also noticed a high correlation between </w:t>
      </w:r>
      <w:r w:rsidR="008510EE">
        <w:t>user</w:t>
      </w:r>
      <w:r>
        <w:t xml:space="preserve"> similarity and BCI performance, but did not explore further.</w:t>
      </w:r>
    </w:p>
    <w:p w14:paraId="43D5E752" w14:textId="65A35357" w:rsidR="00903FEC" w:rsidRDefault="009500EB">
      <w:pPr>
        <w:jc w:val="both"/>
      </w:pPr>
      <w: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Poli 2016). </w:t>
      </w:r>
    </w:p>
    <w:p w14:paraId="00181214" w14:textId="77777777" w:rsidR="00903FEC" w:rsidRPr="00C556B0" w:rsidRDefault="009500EB" w:rsidP="00C556B0">
      <w:r w:rsidRPr="00C556B0">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(Babiloni et al. 2007) – which may increase the motivation of the users.</w:t>
      </w:r>
    </w:p>
    <w:p w14:paraId="367A4236" w14:textId="77777777" w:rsidR="00903FEC" w:rsidRDefault="009500EB">
      <w:pPr>
        <w:pStyle w:val="Heading2"/>
        <w:jc w:val="both"/>
      </w:pPr>
      <w:bookmarkStart w:id="47" w:name="_t8nr8vvbnfzr" w:colFirst="0" w:colLast="0"/>
      <w:bookmarkEnd w:id="47"/>
      <w:r>
        <w:t>16.2.5 Technological challenges</w:t>
      </w:r>
    </w:p>
    <w:p w14:paraId="0B4AED42" w14:textId="485189A2" w:rsidR="00903FEC" w:rsidRDefault="009500EB">
      <w:pPr>
        <w:jc w:val="both"/>
      </w:pPr>
      <w:r>
        <w:t>There are some challenges that are common to all BCIs, regardless of the number of users needed to control it. For example, the issue of synchronising the</w:t>
      </w:r>
      <w:commentRangeStart w:id="48"/>
      <w:r>
        <w:t xml:space="preserve"> display </w:t>
      </w:r>
      <w:commentRangeEnd w:id="48"/>
      <w:r w:rsidR="004C22B1">
        <w:rPr>
          <w:rStyle w:val="CommentReference"/>
        </w:rPr>
        <w:commentReference w:id="48"/>
      </w:r>
      <w:r w:rsidR="00227726">
        <w:t>and</w:t>
      </w:r>
      <w:r>
        <w:t xml:space="preserve"> the acquisition </w:t>
      </w:r>
      <w:r w:rsidR="00227726">
        <w:t xml:space="preserve">modules </w:t>
      </w:r>
      <w:r>
        <w:t xml:space="preserve">and, possibly, </w:t>
      </w:r>
      <w:r w:rsidR="00227726">
        <w:t xml:space="preserve">also </w:t>
      </w:r>
      <w:r>
        <w:t>the processing and feedback</w:t>
      </w:r>
      <w:r w:rsidR="00227726">
        <w:t xml:space="preserve"> parts of the BCI</w:t>
      </w:r>
      <w:r>
        <w:t>.</w:t>
      </w:r>
      <w:r w:rsidR="009B1013">
        <w:t xml:space="preserve"> T</w:t>
      </w:r>
      <w:r>
        <w:t xml:space="preserve">his problem is accentuated in multi-brain BCIs, where the synchronisation has to be extended to multiple displays, acquisition devices and processing nodes (Cecotti and Rivet 2014b). This issue is particularly important in online </w:t>
      </w:r>
      <w:r>
        <w:lastRenderedPageBreak/>
        <w:t>systems, where a small jitter might have a large impact in performance of both collaborative (e.g., if merging information at the signal level) and competitive (e.g., where the difference in timing might result in an advantage for one of the competitors) systems.</w:t>
      </w:r>
    </w:p>
    <w:p w14:paraId="547CC3B5" w14:textId="0D9B925B"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behaviour,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multi-brain BCIs of the collaborative type.</w:t>
      </w:r>
    </w:p>
    <w:p w14:paraId="516CE293" w14:textId="77777777" w:rsidR="00903FEC" w:rsidRDefault="009500EB">
      <w:pPr>
        <w:jc w:val="both"/>
      </w:pPr>
      <w:r>
        <w:t xml:space="preserve">Another </w:t>
      </w:r>
      <w:commentRangeStart w:id="49"/>
      <w:r>
        <w:t xml:space="preserve">drawback of online systems </w:t>
      </w:r>
      <w:commentRangeEnd w:id="49"/>
      <w:r w:rsidR="00212AB9">
        <w:rPr>
          <w:rStyle w:val="CommentReference"/>
        </w:rPr>
        <w:commentReference w:id="49"/>
      </w:r>
      <w:r>
        <w:t>is the cost of multiple acquisition systems, as opposed to the single piece of EEG equipment that is necessary for offline experiments. Despite the recent appearance of low-cost EEG systems, the cost of an entire multi-mind BCI remains quite high.</w:t>
      </w:r>
    </w:p>
    <w:p w14:paraId="593D09DA" w14:textId="7CEBABCA" w:rsidR="00903FEC" w:rsidRDefault="009500EB">
      <w:pPr>
        <w:jc w:val="both"/>
      </w:pPr>
      <w:r>
        <w:t xml:space="preserve">There are also difficulties associated with the different levels of merging information in the multi-brain system. Leaving aside those of precisely synchronising all the devices that are part of the multi-mind BCI, the signals from multiple users will vary in aspects such as amplitude </w:t>
      </w:r>
      <w:commentRangeStart w:id="50"/>
      <w:r>
        <w:t>(e.g., due to different impedances in the electrodes).</w:t>
      </w:r>
      <w:commentRangeEnd w:id="50"/>
      <w:r w:rsidR="00212AB9">
        <w:rPr>
          <w:rStyle w:val="CommentReference"/>
        </w:rPr>
        <w:commentReference w:id="50"/>
      </w:r>
      <w:r>
        <w:t xml:space="preserve"> Thus, it is necessary to normalise the EEG signals from each participant, </w:t>
      </w:r>
      <w:r w:rsidR="00A422FF">
        <w:t>e</w:t>
      </w:r>
      <w:r>
        <w:t xml:space="preserve">specially when fusion occurs at the signal level. The same applies to other levels of fusion, where either features or classifier’s outputs should be on the same scale </w:t>
      </w:r>
      <w:r w:rsidR="00A422FF">
        <w:t>to guarantee that</w:t>
      </w:r>
      <w:r>
        <w:t xml:space="preserve"> the differences between them do not affect performance</w:t>
      </w:r>
      <w:del w:id="51" w:author="Author">
        <w:r w:rsidDel="00212AB9">
          <w:delText xml:space="preserve"> significantly</w:delText>
        </w:r>
      </w:del>
      <w:r>
        <w:t>.</w:t>
      </w:r>
    </w:p>
    <w:p w14:paraId="15AFD1FB" w14:textId="77777777" w:rsidR="00903FEC" w:rsidRDefault="009500EB">
      <w:pPr>
        <w:pStyle w:val="Heading2"/>
        <w:jc w:val="both"/>
      </w:pPr>
      <w:bookmarkStart w:id="52" w:name="_kb1somr43a5g" w:colFirst="0" w:colLast="0"/>
      <w:bookmarkEnd w:id="52"/>
      <w:r>
        <w:t>16.2.6 Open issues</w:t>
      </w:r>
    </w:p>
    <w:p w14:paraId="15173F3C" w14:textId="136FAA19" w:rsidR="00903FEC" w:rsidRDefault="009500EB">
      <w:pPr>
        <w:jc w:val="both"/>
      </w:pPr>
      <w:r>
        <w:t xml:space="preserve">Multi-brain BCIs are a relatively new </w:t>
      </w:r>
      <w:ins w:id="53" w:author="Author">
        <w:r w:rsidR="00212AB9">
          <w:t xml:space="preserve">research </w:t>
        </w:r>
      </w:ins>
      <w:r>
        <w:t>topic</w:t>
      </w:r>
      <w:del w:id="54" w:author="Author">
        <w:r w:rsidDel="00212AB9">
          <w:delText xml:space="preserve"> of research</w:delText>
        </w:r>
      </w:del>
      <w:r>
        <w:t xml:space="preserve"> and, despite the advances in the field, many issues remain </w:t>
      </w:r>
      <w:r w:rsidR="006C34C3">
        <w:t>open to future investigations</w:t>
      </w:r>
      <w:r>
        <w:t>. One of these is that of the sociological aspects of multi-</w:t>
      </w:r>
      <w:r w:rsidR="00CC6D80">
        <w:t xml:space="preserve">mind BCIs (Bonnet et al. 2013; </w:t>
      </w:r>
      <w:r>
        <w:t xml:space="preserve">Cecotti and Rivet 2014a; Cecotti and Rivet 2014b; Nijholt 2016). </w:t>
      </w:r>
      <w:r>
        <w:lastRenderedPageBreak/>
        <w:t xml:space="preserve">Although several groups have compared individual performance when alternating between collaborative and competitive scenarios with a multi-brain BCI (e.g., Bonnet et al. 2013), up to date, very few research has been conducted on how team design, collaboration and motivation can influence task performance in collaborative BCIs (e.g., Schultze-Kraft et al. 2013). Multi-mind BCIs give us the opportunity to study motivation and reward </w:t>
      </w:r>
      <w:ins w:id="55" w:author="Author">
        <w:r w:rsidR="00212AB9">
          <w:t>using</w:t>
        </w:r>
      </w:ins>
      <w:del w:id="56" w:author="Author">
        <w:r w:rsidDel="00212AB9">
          <w:delText>on</w:delText>
        </w:r>
      </w:del>
      <w:r>
        <w:t xml:space="preserve"> ERP characteristics, e.g.</w:t>
      </w:r>
      <w:r w:rsidR="00172740">
        <w:t>,</w:t>
      </w:r>
      <w:r>
        <w:t xml:space="preserve">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p>
    <w:p w14:paraId="37E1AB5A" w14:textId="0FE748F6" w:rsidR="00903FEC" w:rsidRDefault="009500EB">
      <w:pPr>
        <w:jc w:val="both"/>
      </w:pPr>
      <w:r>
        <w:t>Multi-mind BCIs could also be used as a window to replicate social situations and give us a better understanding on social psychology (Cecott</w:t>
      </w:r>
      <w:r w:rsidR="00172740">
        <w:t>i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 listeners (Cecotti and Rivet 2014a). If movies produce high inter-subject correlations (Bridwell et al. 2015), is the same true for real-life experiences such as a live performance?</w:t>
      </w:r>
    </w:p>
    <w:p w14:paraId="67776B44" w14:textId="58C734DB" w:rsidR="00903FEC" w:rsidRPr="00CB5AB3" w:rsidRDefault="009500EB">
      <w:pPr>
        <w:jc w:val="both"/>
      </w:pPr>
      <w:r>
        <w:t xml:space="preserve">It has been postulated that the use of collaborative BCIs can help reduce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own might still be able to help the group (Cecotti and Rivet 2014a). Furthermore, since multi-mind </w:t>
      </w:r>
      <w:r w:rsidRPr="00CB5AB3">
        <w:t xml:space="preserve">BCIs significantly improve performance over single-user BCIs even for small groups, reduced training times – which are currently sought in traditional BCI research (Congedo, Barachant and Andreev 2013) – </w:t>
      </w:r>
      <w:commentRangeStart w:id="57"/>
      <w:r w:rsidRPr="00CB5AB3">
        <w:t>might still be able to obtain good BCI performance</w:t>
      </w:r>
      <w:commentRangeEnd w:id="57"/>
      <w:r w:rsidR="00546B3D">
        <w:rPr>
          <w:rStyle w:val="CommentReference"/>
        </w:rPr>
        <w:commentReference w:id="57"/>
      </w:r>
      <w:r w:rsidRPr="00CB5AB3">
        <w:t xml:space="preserve">. </w:t>
      </w:r>
    </w:p>
    <w:p w14:paraId="1EEE4F6C" w14:textId="2720B530" w:rsidR="00903FEC" w:rsidRDefault="009500EB">
      <w:pPr>
        <w:jc w:val="both"/>
      </w:pPr>
      <w:r>
        <w:t xml:space="preserve">A last open issue that arises in multi-brain BCIs is that of finding a metric that can be used to compare such systems with single-user BCI. </w:t>
      </w:r>
      <w:del w:id="58" w:author="Author">
        <w:r w:rsidDel="00FD0AE6">
          <w:delText>Indeed, m</w:delText>
        </w:r>
      </w:del>
      <w:ins w:id="59" w:author="Author">
        <w:r w:rsidR="00FD0AE6">
          <w:t>M</w:t>
        </w:r>
      </w:ins>
      <w:r>
        <w:t xml:space="preserve">easures such as accuracy or the area under the receiving </w:t>
      </w:r>
      <w:r>
        <w:lastRenderedPageBreak/>
        <w:t>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(Cecotti and Rivet 2014a).</w:t>
      </w:r>
    </w:p>
    <w:p w14:paraId="3769A37F" w14:textId="3A10ACA6" w:rsidR="00903FEC" w:rsidRDefault="009500EB">
      <w:pPr>
        <w:pStyle w:val="Heading1"/>
        <w:jc w:val="both"/>
      </w:pPr>
      <w:bookmarkStart w:id="60" w:name="_e5433o45a5h1" w:colFirst="0" w:colLast="0"/>
      <w:bookmarkEnd w:id="60"/>
      <w:r>
        <w:t>16.3 Applications</w:t>
      </w:r>
    </w:p>
    <w:p w14:paraId="6AB220FE" w14:textId="77777777" w:rsidR="00903FEC" w:rsidRDefault="009500EB">
      <w:pPr>
        <w:jc w:val="both"/>
      </w:pPr>
      <w:r>
        <w:t>The first BCI using data recorded from multiple brains to augment performance dates back to 2010, when Wang and Jung (2010)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pPr>
        <w:pStyle w:val="Heading2"/>
        <w:jc w:val="both"/>
      </w:pPr>
      <w:bookmarkStart w:id="61" w:name="_31jii6eze8c4" w:colFirst="0" w:colLast="0"/>
      <w:bookmarkEnd w:id="61"/>
      <w:r>
        <w:t>16.3.1 Communication</w:t>
      </w:r>
    </w:p>
    <w:p w14:paraId="340EFD77" w14:textId="118496DA" w:rsidR="00903FEC" w:rsidRDefault="009500EB">
      <w:pPr>
        <w:jc w:val="both"/>
      </w:pPr>
      <w:r w:rsidRPr="0075728F">
        <w:t>The first single-user BCIs – the matrix spellers – were developed to help people with severe disabilities communicate (Farwell and Donchin 1988). Despite recent advances (Townsend and</w:t>
      </w:r>
      <w:r>
        <w:t xml:space="preserve"> Platsko 2016), the single-trial performance of such systems (typically based on the P300 ERP) is still far from perfect, </w:t>
      </w:r>
      <w:commentRangeStart w:id="62"/>
      <w:r w:rsidR="0075728F">
        <w:t xml:space="preserve">even if </w:t>
      </w:r>
      <w:r>
        <w:t>increasing the number of repetitions of each stimulus leads to higher performance (while reducing speed</w:t>
      </w:r>
      <w:commentRangeEnd w:id="62"/>
      <w:r w:rsidR="00FD0AE6">
        <w:rPr>
          <w:rStyle w:val="CommentReference"/>
        </w:rPr>
        <w:commentReference w:id="62"/>
      </w:r>
      <w:r>
        <w:t xml:space="preserve">). </w:t>
      </w:r>
      <w:commentRangeStart w:id="63"/>
      <w:r>
        <w:t>However, these devices might be the only way of communication available to locked-in patients.</w:t>
      </w:r>
      <w:commentRangeEnd w:id="63"/>
      <w:r w:rsidR="00FD0AE6">
        <w:rPr>
          <w:rStyle w:val="CommentReference"/>
        </w:rPr>
        <w:commentReference w:id="63"/>
      </w:r>
    </w:p>
    <w:p w14:paraId="3E1E8E2E" w14:textId="77777777" w:rsidR="00903FEC" w:rsidRDefault="009500EB">
      <w:pPr>
        <w:jc w:val="both"/>
      </w:pPr>
      <w:r>
        <w:t>P300-based BCIs are an attractive test bed for multi-brain BCIs, since they rely on the presence or absence of a relatively large EEG component. Since the original speller from Farwell and Donchin (1988) relied on this ERP, several researchers have tested the performance of multi-user BCIs on spellers, admitting that it is not a realistic application of such devices, due to the need for the multiple users to agree on what to spell beforehand (Cecotti and Rivet 2014a; Kapeller et al. 2014).</w:t>
      </w:r>
    </w:p>
    <w:p w14:paraId="35414D48" w14:textId="78D4CF2F" w:rsidR="00903FEC" w:rsidRDefault="009500EB">
      <w:pPr>
        <w:jc w:val="both"/>
      </w:pPr>
      <w:r>
        <w:t xml:space="preserve">Cecotti and Rivet (2014a) showed in an offline analysis how a cooperative BCI could be used to </w:t>
      </w:r>
      <w:r>
        <w:lastRenderedPageBreak/>
        <w:t xml:space="preserve">improve the accuracy of the P300 speller using different methods (summarised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403CFFC6" w:rsidR="00903FEC" w:rsidRDefault="009500EB">
      <w:pPr>
        <w:jc w:val="both"/>
      </w:pPr>
      <w:r>
        <w:t>The performance of a collaborative P300-based BCI speller was validated online by Kapeller et al. (2014), who showed that the aggregation of EEG signals of eight pa</w:t>
      </w:r>
      <w:r w:rsidR="00240617">
        <w:t>rticipants could allow a single-</w:t>
      </w:r>
      <w:r>
        <w:t>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Although the two studies presented in this section recognised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64" w:name="_7xf1515d9600" w:colFirst="0" w:colLast="0"/>
      <w:bookmarkEnd w:id="64"/>
      <w:r>
        <w:t>16.3.2 Control of external devices</w:t>
      </w:r>
    </w:p>
    <w:p w14:paraId="70DD7617" w14:textId="403834DA" w:rsidR="00903FEC" w:rsidRDefault="00240617">
      <w:pPr>
        <w:jc w:val="both"/>
      </w:pPr>
      <w:r>
        <w:t xml:space="preserve">Another traditional application of </w:t>
      </w:r>
      <w:r w:rsidR="009500EB">
        <w:t xml:space="preserve">BCIs </w:t>
      </w:r>
      <w:r>
        <w:t>is</w:t>
      </w:r>
      <w:r w:rsidR="009500EB">
        <w:t xml:space="preserve"> to control external devices (Wolpaw et al. 2002). Current single-user BCI systems can achieve reasonable performance for </w:t>
      </w:r>
      <w:r w:rsidR="009500EB">
        <w:rPr>
          <w:i/>
        </w:rPr>
        <w:t>simple control</w:t>
      </w:r>
      <w:r w:rsidR="009500EB">
        <w:t xml:space="preserve"> tasks, such as controlling a cursor (Citi et al. 2008) or using a robotic arm to reach and grasp an object (Hochberg et al. 2012), but they might not be accurate enough to control </w:t>
      </w:r>
      <w:r w:rsidR="009500EB">
        <w:rPr>
          <w:i/>
        </w:rPr>
        <w:t>complex devices</w:t>
      </w:r>
      <w:r w:rsidR="009500EB">
        <w:t xml:space="preserve">, such as manipulators with many degrees of freedom. In order to enhance accuracy of such complex devices, researchers have developed hybrid BCIs that take into account </w:t>
      </w:r>
      <w:ins w:id="65" w:author="Author">
        <w:r w:rsidR="00FD0AE6">
          <w:t xml:space="preserve">domain </w:t>
        </w:r>
      </w:ins>
      <w:r w:rsidR="009500EB">
        <w:t>knowledge from the area to automatise certain tasks (Philips et al. 2007; Müller-Putz et al. 2011).</w:t>
      </w:r>
    </w:p>
    <w:p w14:paraId="7B084D8F" w14:textId="77777777" w:rsidR="00903FEC" w:rsidRDefault="009500EB">
      <w:pPr>
        <w:jc w:val="both"/>
      </w:pPr>
      <w:r>
        <w:lastRenderedPageBreak/>
        <w:t>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14:paraId="089454DF" w14:textId="77777777" w:rsidR="00903FEC" w:rsidRDefault="009500EB">
      <w:pPr>
        <w:jc w:val="both"/>
      </w:pPr>
      <w:r>
        <w:t>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p>
    <w:p w14:paraId="3D88B479" w14:textId="6F9EADE2" w:rsidR="00903FEC" w:rsidRDefault="009500EB">
      <w:pPr>
        <w:jc w:val="both"/>
      </w:pPr>
      <w:r w:rsidRPr="00F34E65">
        <w:rPr>
          <w:lang w:val="nl-NL"/>
          <w:rPrChange w:id="66" w:author="Author">
            <w:rPr/>
          </w:rPrChange>
        </w:rPr>
        <w:t xml:space="preserve">Poli, Cinel, Matran-Fernandez et al. </w:t>
      </w:r>
      <w:r w:rsidRPr="00240617">
        <w:t>(2013) developed a collaborative online ERP-based BCI where the neural signals from two users were used jointly to control a spacecraft simulator through an analogue BCI. Although the success rate was a moderate 67.5% of the runs (and they did not report the success rate of a single-user BCI), they showed that a random controller would h</w:t>
      </w:r>
      <w:r w:rsidR="00240617">
        <w:t>ave had a success rate of 6.2%, hence making t</w:t>
      </w:r>
      <w:r w:rsidRPr="00240617">
        <w:t>heir</w:t>
      </w:r>
      <w:r>
        <w:t xml:space="preserve"> collaborative BCI </w:t>
      </w:r>
      <w:r w:rsidR="00240617">
        <w:t>provide a better</w:t>
      </w:r>
      <w:r>
        <w:t xml:space="preserve"> control of the pointer.</w:t>
      </w:r>
    </w:p>
    <w:p w14:paraId="4080480B" w14:textId="2164353F" w:rsidR="00903FEC" w:rsidRDefault="001D14FE">
      <w:pPr>
        <w:jc w:val="both"/>
      </w:pPr>
      <w:r>
        <w:t>Other researchers</w:t>
      </w:r>
      <w:r w:rsidR="009500EB">
        <w:t xml:space="preserve"> developed SSVEP-based collaborative BCIs that allowed pairs of participants to operate a robot by sending target sequences of commands</w:t>
      </w:r>
      <w:r>
        <w:t xml:space="preserve"> (Li and Nam 2015; Li and Nam 2016)</w:t>
      </w:r>
      <w:r w:rsidR="009500EB">
        <w:t xml:space="preserve">.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w:t>
      </w:r>
      <w:r w:rsidR="009500EB">
        <w:lastRenderedPageBreak/>
        <w:t>of those studies was the fact that they included a cohort of patients with amyotrophic lateral sclerosis, who were also able to operate the system with better accuracy and in less time than single BCI users.</w:t>
      </w:r>
    </w:p>
    <w:p w14:paraId="1458AFC8" w14:textId="77777777" w:rsidR="00903FEC" w:rsidRDefault="009500EB">
      <w:pPr>
        <w:jc w:val="both"/>
      </w:pPr>
      <w:r>
        <w:t xml:space="preserve">The studies presented in this section showed that collaborative BCIs can be used to control complex external devices. However, they have only scratched the surface of multi-user BCIs for joint control. We envision that more advanced applications will be proposed in the following years, especially to control devices that already require multiple operators, such as piloting an aircraft, or when very accurate control is vital, such as when performing a surgery.   </w:t>
      </w:r>
    </w:p>
    <w:p w14:paraId="295C40B5" w14:textId="7A0D09CA" w:rsidR="00903FEC" w:rsidRDefault="001D14FE">
      <w:pPr>
        <w:pStyle w:val="Heading2"/>
        <w:jc w:val="both"/>
      </w:pPr>
      <w:bookmarkStart w:id="67" w:name="_qznmvu825unf" w:colFirst="0" w:colLast="0"/>
      <w:bookmarkEnd w:id="67"/>
      <w:r>
        <w:t xml:space="preserve">16.3.3 </w:t>
      </w:r>
      <w:r w:rsidR="009500EB">
        <w:t>Video games</w:t>
      </w:r>
    </w:p>
    <w:p w14:paraId="532B2A4F" w14:textId="77777777" w:rsidR="00903FEC" w:rsidRDefault="009500EB">
      <w:pPr>
        <w:jc w:val="both"/>
      </w:pPr>
      <w:r>
        <w:t>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Laar et al. 2013).</w:t>
      </w:r>
    </w:p>
    <w:p w14:paraId="3A02E846" w14:textId="77777777" w:rsidR="00903FEC" w:rsidRDefault="009500EB">
      <w:pPr>
        <w:jc w:val="both"/>
      </w:pPr>
      <w:r>
        <w:t>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14:paraId="1C959B86" w14:textId="57FD9F34" w:rsidR="00903FEC" w:rsidRDefault="009500EB">
      <w:pPr>
        <w:jc w:val="both"/>
      </w:pPr>
      <w:r>
        <w:t xml:space="preserve">Multi-mind BCIs have also been used in sports video games. Bonnet, Lotte and Lécuyer’s (2013) </w:t>
      </w:r>
      <w:r>
        <w:lastRenderedPageBreak/>
        <w:t xml:space="preserve">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77777777" w:rsidR="00903FEC" w:rsidRDefault="009500EB">
      <w:pPr>
        <w:jc w:val="both"/>
      </w:pPr>
      <w: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for the BCI race of Cybathlon 2016 (see </w:t>
      </w:r>
      <w:hyperlink r:id="rId12">
        <w:r>
          <w:rPr>
            <w:color w:val="1155CC"/>
            <w:u w:val="single"/>
          </w:rPr>
          <w:t>www.cybathlon.com</w:t>
        </w:r>
      </w:hyperlink>
      <w:r>
        <w:t>), where paralyzed participants use a self-paced BCI to overcome different virtual obstacles.</w:t>
      </w:r>
    </w:p>
    <w:p w14:paraId="619EDC84" w14:textId="77777777" w:rsidR="00903FEC" w:rsidRDefault="009500EB">
      <w:pPr>
        <w:jc w:val="both"/>
      </w:pPr>
      <w:r>
        <w:t>Independent BCIs have also been used to measure the power of the EEG signals in certain frequency bands and allow users to play, either cooperatively or competitively. In Ling and Vučković (2016), users had to modulate their alpha band powers to be as similar as possible in the former, or to surpass that of their adversary in the latter.</w:t>
      </w:r>
    </w:p>
    <w:p w14:paraId="267E95D0" w14:textId="7B061A41" w:rsidR="00903FEC" w:rsidRDefault="009500EB">
      <w:pPr>
        <w:jc w:val="both"/>
      </w:pPr>
      <w:r>
        <w:t xml:space="preserve">More recently, multi-mind BCIs were applied to arcade games. Korczowski, Congedo and Jutten (2015) developed a </w:t>
      </w:r>
      <w:r w:rsidR="00530872">
        <w:t>two</w:t>
      </w:r>
      <w:r>
        <w:t xml:space="preserve">-user BCI video game based on the Space Invaders in which users scored extra points if they were able to reduce the number of repetitions needed for successful selection of a </w:t>
      </w:r>
      <w:r>
        <w:lastRenderedPageBreak/>
        <w:t xml:space="preserve">target. They fused information at the classifier level, using a novel method based on the assumption that the EEG signals recorded from users performing the same trials are </w:t>
      </w:r>
      <w:r>
        <w:rPr>
          <w:i/>
        </w:rPr>
        <w:t>not</w:t>
      </w:r>
      <w:r>
        <w:t xml:space="preserve"> independent. While this is a reasonable assumption when users share a common goal and are presented the same stimuli, it would not be valid for competitive scenarios.</w:t>
      </w:r>
    </w:p>
    <w:p w14:paraId="61460894" w14:textId="066B2EA3" w:rsidR="00903FEC" w:rsidRDefault="009500EB">
      <w:pPr>
        <w:jc w:val="both"/>
      </w:pPr>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Nijholt and Poel </w:t>
      </w:r>
      <w:r w:rsidR="00530872">
        <w:t>(</w:t>
      </w:r>
      <w:r>
        <w:t>2016</w:t>
      </w:r>
      <w:r w:rsidR="00530872">
        <w:t>)</w:t>
      </w:r>
      <w:r>
        <w:t xml:space="preserve"> </w:t>
      </w:r>
      <w:r w:rsidR="00530872">
        <w:t>and</w:t>
      </w:r>
      <w:r>
        <w:t xml:space="preserve"> Nijholt </w:t>
      </w:r>
      <w:r w:rsidR="00530872">
        <w:t>(</w:t>
      </w:r>
      <w:r>
        <w:t xml:space="preserve">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w:t>
      </w:r>
      <w:r w:rsidR="009A7F0A">
        <w:t xml:space="preserve">shared-control </w:t>
      </w:r>
      <w:r>
        <w:t>multi-</w:t>
      </w:r>
      <w:r w:rsidR="009A7F0A">
        <w:t>user</w:t>
      </w:r>
      <w:r>
        <w:t xml:space="preserve"> BCIs could already be used as a complementary input for complex video games. We envisage that future applications of multi-mind BCIs in games will be in these two contexts.</w:t>
      </w:r>
    </w:p>
    <w:p w14:paraId="56C4028F" w14:textId="4F90A044" w:rsidR="00903FEC" w:rsidRDefault="009500EB">
      <w:pPr>
        <w:pStyle w:val="Heading2"/>
        <w:jc w:val="both"/>
      </w:pPr>
      <w:bookmarkStart w:id="68" w:name="_8o5xjt445ldc" w:colFirst="0" w:colLast="0"/>
      <w:bookmarkEnd w:id="68"/>
      <w:r>
        <w:t>16.3.5 Target detection and decision making</w:t>
      </w:r>
    </w:p>
    <w:p w14:paraId="38A31E43" w14:textId="77777777" w:rsidR="00903FEC" w:rsidRDefault="009500EB">
      <w:pPr>
        <w:jc w:val="both"/>
      </w:pPr>
      <w:r w:rsidRPr="00514B3E">
        <w:t>One of the most promising applications of multi-mind BCIs is probably decision making. We make billions of decisions every day, some of which are critical and could result in dramatic consequences. Research in decision making has established that groups generally make better</w:t>
      </w:r>
      <w:r>
        <w:t xml:space="preserve"> decisions than individuals due to group’s abilities to integrate multiple percepts and information (Surowiecki 2005).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3C6139EC" w:rsidR="00903FEC" w:rsidRDefault="009500EB">
      <w:pPr>
        <w:jc w:val="both"/>
      </w:pPr>
      <w:r>
        <w:t xml:space="preserve">Considering the broad range of applications of decision making and the influence of psychology experiments on BCI research, researchers have mostly applied multi-mind BCI to target detection </w:t>
      </w:r>
      <w:r>
        <w:lastRenderedPageBreak/>
        <w:t>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substantially 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5C312F7D" w:rsidR="00903FEC" w:rsidRDefault="009500EB">
      <w:pPr>
        <w:jc w:val="both"/>
      </w:pPr>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w:t>
      </w:r>
      <w:commentRangeStart w:id="69"/>
      <w:r>
        <w:t xml:space="preserve">The last two studies also found that the improvements in performance obtained </w:t>
      </w:r>
      <w:r w:rsidR="00BB5806">
        <w:t>with</w:t>
      </w:r>
      <w:r>
        <w:t xml:space="preserve"> pairs of participants </w:t>
      </w:r>
      <w:r w:rsidR="00BB5806">
        <w:t>with similar individual accuracy</w:t>
      </w:r>
      <w:r>
        <w:t xml:space="preserve"> were significantly higher than those obtained when the individual performance of the group members </w:t>
      </w:r>
      <w:r w:rsidR="00BB5806">
        <w:t>were</w:t>
      </w:r>
      <w:r>
        <w:t xml:space="preserve"> very different.</w:t>
      </w:r>
      <w:commentRangeEnd w:id="69"/>
      <w:r w:rsidR="00B628A7">
        <w:rPr>
          <w:rStyle w:val="CommentReference"/>
        </w:rPr>
        <w:commentReference w:id="69"/>
      </w:r>
    </w:p>
    <w:p w14:paraId="21872199" w14:textId="7EE457F8" w:rsidR="00903FEC" w:rsidRDefault="009500EB">
      <w:pPr>
        <w:jc w:val="both"/>
      </w:pPr>
      <w: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behavioural decision, it required at least </w:t>
      </w:r>
      <w:r>
        <w:lastRenderedPageBreak/>
        <w:t>seven users to achieve the same accuracy of individual observers. With such results, the authors stated that it was hard to envision scenarios for which the neural voting would replace standard behavioural voting practices.</w:t>
      </w:r>
    </w:p>
    <w:p w14:paraId="5820BAD4" w14:textId="4B2C3105" w:rsidR="00903FEC" w:rsidRDefault="009500EB">
      <w:pPr>
        <w:jc w:val="both"/>
      </w:pPr>
      <w:r>
        <w:t>Despite this hitch, research on multi-mind BCIs for decision making continued. Poli, Cinel, Sepulveda et al. (2013) proposed a hybrid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made by the best individual and, for the first time in BCI research, those made by equally-sized non-BCI groups using the standard majority. The results obtained with this hybrid collaborative BCI were further validated using more complex tasks (Valeriani, Poli and Cinel 2016</w:t>
      </w:r>
      <w:r w:rsidR="00A058BE">
        <w:t>) and realistic stimuli</w:t>
      </w:r>
      <w:r>
        <w:t xml:space="preserve"> </w:t>
      </w:r>
      <w:r w:rsidR="00A058BE">
        <w:t>(</w:t>
      </w:r>
      <w:r>
        <w:t>Valeriani, Poli and Cinel 2015).</w:t>
      </w:r>
    </w:p>
    <w:p w14:paraId="7AAC4575" w14:textId="77777777" w:rsidR="00903FEC" w:rsidRDefault="009500EB">
      <w:pPr>
        <w:jc w:val="both"/>
      </w:pPr>
      <w:r>
        <w:t xml:space="preserve">Applications of multi-mind BCIs to decision making are amongst the most promising avenues for this technology. Hybrid collaborative BCIs could be used to assist groups, especially in critical scenarios where erroneous decisions could cause loss of </w:t>
      </w:r>
      <w:commentRangeStart w:id="70"/>
      <w:r>
        <w:t>money or even lives</w:t>
      </w:r>
      <w:commentRangeEnd w:id="70"/>
      <w:r w:rsidR="00B628A7">
        <w:rPr>
          <w:rStyle w:val="CommentReference"/>
        </w:rPr>
        <w:commentReference w:id="70"/>
      </w:r>
      <w:r>
        <w:t>. Focus should be placed on validating these approaches with online experiments, using more realistic decision making tasks to accelerate the deployment of these technologies.</w:t>
      </w:r>
    </w:p>
    <w:p w14:paraId="3DF18FAB" w14:textId="0164E291" w:rsidR="00903FEC" w:rsidRDefault="009500EB">
      <w:pPr>
        <w:pStyle w:val="Heading2"/>
        <w:jc w:val="both"/>
      </w:pPr>
      <w:bookmarkStart w:id="71" w:name="_811sf19cr7q5" w:colFirst="0" w:colLast="0"/>
      <w:bookmarkEnd w:id="71"/>
      <w:r>
        <w:t>16.3.6 Music</w:t>
      </w:r>
    </w:p>
    <w:p w14:paraId="772157D4" w14:textId="77777777" w:rsidR="00903FEC" w:rsidRDefault="009500EB">
      <w:pPr>
        <w:jc w:val="both"/>
      </w:pPr>
      <w:r>
        <w:t xml:space="preserve">Repairing or augmenting human cognitive or sensory-motor functions is one of the major applications of BCIs. However, biomedical engineers and neuroscientists have occasionally joined forces with artists to use BCIs as an alternative way to produce and perform music (Miranda and Castet 2014) </w:t>
      </w:r>
      <w:r>
        <w:lastRenderedPageBreak/>
        <w:t>and other arts (Zioga et al. 2014).</w:t>
      </w:r>
    </w:p>
    <w:p w14:paraId="55334F82" w14:textId="77777777" w:rsidR="00903FEC" w:rsidRDefault="009500EB">
      <w:pPr>
        <w:jc w:val="both"/>
      </w:pPr>
      <w:r>
        <w:t>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14:paraId="2C7E12DB" w14:textId="77777777" w:rsidR="00903FEC" w:rsidRDefault="009500EB">
      <w:pPr>
        <w:jc w:val="both"/>
      </w:pPr>
      <w:r>
        <w:t>Music can also be used to evoke emotions. This is what Eaton, Jim and Miranda (2014)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pPr>
        <w:jc w:val="both"/>
      </w:pPr>
      <w:r>
        <w:t>In other arts, multi-mind BCIs have been used to support and guide the creation of polygons through interactive genetic algorithms (Kattan, Doctor and Arif 2015), an application which could easily lead to the production of abstract paintings.</w:t>
      </w:r>
    </w:p>
    <w:p w14:paraId="3207FF7A" w14:textId="35816C6B" w:rsidR="00903FEC" w:rsidRDefault="009500EB">
      <w:pPr>
        <w:pStyle w:val="Heading1"/>
        <w:jc w:val="both"/>
      </w:pPr>
      <w:bookmarkStart w:id="72" w:name="_z7e4dwgjlqpa" w:colFirst="0" w:colLast="0"/>
      <w:bookmarkEnd w:id="72"/>
      <w:r>
        <w:t>16.4 Tutorial</w:t>
      </w:r>
    </w:p>
    <w:p w14:paraId="77E0C934" w14:textId="71B65DF1"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here we summarise</w:t>
      </w:r>
      <w:r>
        <w:t xml:space="preserve"> the main design choices that a researcher should make when implementing a multi-mind </w:t>
      </w:r>
      <w:r>
        <w:lastRenderedPageBreak/>
        <w:t xml:space="preserve">BCI. Some of these are related, as they result from decisions made at an earlier stage. Hence, a bad design choice made at an initial stage could lead to </w:t>
      </w:r>
      <w:commentRangeStart w:id="73"/>
      <w:r>
        <w:t xml:space="preserve">nonsense states </w:t>
      </w:r>
      <w:commentRangeEnd w:id="73"/>
      <w:r w:rsidR="00B628A7">
        <w:rPr>
          <w:rStyle w:val="CommentReference"/>
        </w:rPr>
        <w:commentReference w:id="73"/>
      </w:r>
      <w:r>
        <w:t xml:space="preserve">later on. However, </w:t>
      </w:r>
      <w:del w:id="74" w:author="Author">
        <w:r w:rsidDel="00B628A7">
          <w:delText xml:space="preserve">luckily, </w:delText>
        </w:r>
      </w:del>
      <w:r>
        <w:t xml:space="preserve">it is always possible to revert to a previous design choice and attempt a different path. </w:t>
      </w:r>
    </w:p>
    <w:p w14:paraId="0593C096" w14:textId="1437ECC1" w:rsidR="00903FEC" w:rsidRDefault="009500EB">
      <w:pPr>
        <w:jc w:val="both"/>
      </w:pPr>
      <w:r>
        <w:t xml:space="preserve">To help the reader follow this tuning process, we </w:t>
      </w:r>
      <w:r w:rsidR="00EF7240">
        <w:t>will use an</w:t>
      </w:r>
      <w:r>
        <w:t xml:space="preserve"> example scenario </w:t>
      </w:r>
      <w:del w:id="75" w:author="Author">
        <w:r w:rsidR="00EF7240" w:rsidDel="00B628A7">
          <w:delText>through</w:delText>
        </w:r>
        <w:r w:rsidDel="00B628A7">
          <w:delText xml:space="preserve"> </w:delText>
        </w:r>
      </w:del>
      <w:ins w:id="76" w:author="Author">
        <w:r w:rsidR="00B628A7">
          <w:t xml:space="preserve">in </w:t>
        </w:r>
      </w:ins>
      <w:r>
        <w:t>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pPr>
        <w:pStyle w:val="Heading2"/>
        <w:jc w:val="both"/>
      </w:pPr>
      <w:bookmarkStart w:id="77" w:name="_cko36qqzic3w" w:colFirst="0" w:colLast="0"/>
      <w:bookmarkEnd w:id="77"/>
      <w:r>
        <w:t>16.4.1 Application</w:t>
      </w:r>
    </w:p>
    <w:p w14:paraId="667D0859" w14:textId="1AD18AC4" w:rsidR="00903FEC" w:rsidRDefault="009500EB">
      <w:pPr>
        <w:jc w:val="both"/>
      </w:pPr>
      <w:r>
        <w:t>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77777777" w:rsidR="00903FEC" w:rsidRDefault="009500EB">
      <w:pPr>
        <w:jc w:val="both"/>
      </w:pPr>
      <w:r>
        <w:rPr>
          <w:u w:val="single"/>
        </w:rPr>
        <w:t>Example</w:t>
      </w:r>
      <w:r>
        <w:t xml:space="preserve">: the application would clearly be binary decision making, as the multi-mind BCI has to support investors to </w:t>
      </w:r>
      <w:r>
        <w:rPr>
          <w:i/>
        </w:rPr>
        <w:t>make the</w:t>
      </w:r>
      <w:r>
        <w:t xml:space="preserve"> </w:t>
      </w:r>
      <w:r>
        <w:rPr>
          <w:i/>
        </w:rPr>
        <w:t>decision</w:t>
      </w:r>
      <w:r>
        <w:t xml:space="preserve"> of buying or not a certain stock.</w:t>
      </w:r>
    </w:p>
    <w:p w14:paraId="19ACB4EA" w14:textId="61DC348F" w:rsidR="00903FEC" w:rsidRDefault="009500EB">
      <w:pPr>
        <w:pStyle w:val="Heading2"/>
        <w:jc w:val="both"/>
      </w:pPr>
      <w:bookmarkStart w:id="78" w:name="_2q4ua682ka1" w:colFirst="0" w:colLast="0"/>
      <w:bookmarkEnd w:id="78"/>
      <w:r>
        <w:t>16.4.2 Number of users</w:t>
      </w:r>
    </w:p>
    <w:p w14:paraId="11A52198" w14:textId="5037C6CB" w:rsidR="00903FEC" w:rsidRDefault="009500EB">
      <w:pPr>
        <w:jc w:val="both"/>
      </w:pPr>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77777777" w:rsidR="00903FEC" w:rsidRDefault="009500EB">
      <w:pPr>
        <w:jc w:val="both"/>
      </w:pPr>
      <w:r>
        <w:lastRenderedPageBreak/>
        <w:t>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multi-user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79" w:name="_sqym6o80qp7o" w:colFirst="0" w:colLast="0"/>
      <w:bookmarkEnd w:id="79"/>
      <w:r>
        <w:t>16.4.3 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1BF9CB5B" w:rsidR="00903FEC" w:rsidRDefault="009500EB">
      <w:pPr>
        <w:jc w:val="both"/>
      </w:pPr>
      <w:r>
        <w:t>There is a trade-off between the time needed to is</w:t>
      </w:r>
      <w:r w:rsidR="0085247D">
        <w:t>s</w:t>
      </w:r>
      <w:r>
        <w:t>ue a command and performance. In the case of single-trial decisions, it might be preferable to increase the number of users operating the multi-mind BCI. In this case, the BCI would still benefit from quick outputs without sacrificing speed.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77777777" w:rsidR="00903FEC" w:rsidRDefault="009500EB">
      <w:pPr>
        <w:jc w:val="both"/>
      </w:pPr>
      <w:r>
        <w:rPr>
          <w:u w:val="single"/>
        </w:rPr>
        <w:lastRenderedPageBreak/>
        <w:t>Example</w:t>
      </w:r>
      <w:r>
        <w:t>: the fast-changing nature of stock markets implies that our multi-brain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 but quickly migrate to an online system for it to be relevant.</w:t>
      </w:r>
    </w:p>
    <w:p w14:paraId="64589EBA" w14:textId="275034F7" w:rsidR="00903FEC" w:rsidRDefault="009500EB">
      <w:pPr>
        <w:pStyle w:val="Heading2"/>
        <w:jc w:val="both"/>
      </w:pPr>
      <w:bookmarkStart w:id="80" w:name="_jl0pn1ncp1og" w:colFirst="0" w:colLast="0"/>
      <w:bookmarkEnd w:id="80"/>
      <w:r>
        <w:t>16.4.4 Operation mode</w:t>
      </w:r>
    </w:p>
    <w:p w14:paraId="36CE24E1" w14:textId="77777777" w:rsidR="00903FEC" w:rsidRDefault="009500EB">
      <w:pPr>
        <w:jc w:val="both"/>
      </w:pPr>
      <w:r>
        <w:t>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pPr>
        <w:pStyle w:val="Heading2"/>
        <w:jc w:val="both"/>
      </w:pPr>
      <w:bookmarkStart w:id="81" w:name="_mvdj66gmyoca" w:colFirst="0" w:colLast="0"/>
      <w:bookmarkEnd w:id="81"/>
      <w:r>
        <w:t>16.4.5 Fusion of brain signals</w:t>
      </w:r>
    </w:p>
    <w:p w14:paraId="310BBF74" w14:textId="75F17BBD" w:rsidR="00903FEC" w:rsidRDefault="009500EB">
      <w:pPr>
        <w:jc w:val="both"/>
      </w:pPr>
      <w:r>
        <w:t xml:space="preserve">As explained in section 16.2.4, the brain signals from multiple people could be fused at different levels. Even if the literature shows that voting methods outperform signal and feature fusion, different </w:t>
      </w:r>
      <w:r>
        <w:lastRenderedPageBreak/>
        <w:t>multi-brain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average EEG data directly instead. </w:t>
      </w:r>
    </w:p>
    <w:p w14:paraId="2ABC9C6F" w14:textId="0735F194" w:rsidR="00903FEC" w:rsidRDefault="009500EB">
      <w:pPr>
        <w:jc w:val="both"/>
      </w:pPr>
      <w:r>
        <w:t xml:space="preserve">If using the decision level </w:t>
      </w:r>
      <w:del w:id="82" w:author="Author">
        <w:r w:rsidDel="00EC4896">
          <w:delText xml:space="preserve">of </w:delText>
        </w:r>
      </w:del>
      <w:r>
        <w:t xml:space="preserve">fusion,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83" w:name="_9j7gbx979307" w:colFirst="0" w:colLast="0"/>
      <w:bookmarkEnd w:id="83"/>
      <w:r>
        <w:t xml:space="preserve">16.5 </w:t>
      </w:r>
      <w:r w:rsidR="009500EB">
        <w:t>Future Directions</w:t>
      </w:r>
    </w:p>
    <w:p w14:paraId="64CEC79B" w14:textId="77777777" w:rsidR="00903FEC" w:rsidRDefault="009500EB">
      <w:pPr>
        <w:jc w:val="both"/>
      </w:pPr>
      <w:r>
        <w:t xml:space="preserve">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Despite the advances obtained in the last decade in this field, </w:t>
      </w:r>
      <w:commentRangeStart w:id="84"/>
      <w:r>
        <w:t>the young age of multi-mind BCIs</w:t>
      </w:r>
      <w:commentRangeEnd w:id="84"/>
      <w:r w:rsidR="00EC4896">
        <w:rPr>
          <w:rStyle w:val="CommentReference"/>
        </w:rPr>
        <w:commentReference w:id="84"/>
      </w:r>
      <w:r>
        <w:t xml:space="preserve"> suggests that further advances are needed in this field.</w:t>
      </w:r>
    </w:p>
    <w:p w14:paraId="6BCC7C11" w14:textId="7E3F3CE3" w:rsidR="00903FEC" w:rsidRDefault="009500EB">
      <w:pPr>
        <w:jc w:val="both"/>
      </w:pPr>
      <w:r>
        <w:t>Some of the applic</w:t>
      </w:r>
      <w:r w:rsidR="00F97437">
        <w:t>ations presented in Section 16.3</w:t>
      </w:r>
      <w:r>
        <w:t xml:space="preserve"> are likely to remain active in the following years, while others </w:t>
      </w:r>
      <w:del w:id="85" w:author="Author">
        <w:r w:rsidDel="00EC4896">
          <w:delText xml:space="preserve">will </w:delText>
        </w:r>
      </w:del>
      <w:ins w:id="86" w:author="Author">
        <w:r w:rsidR="00EC4896">
          <w:t xml:space="preserve">may </w:t>
        </w:r>
      </w:ins>
      <w:r>
        <w:t>progressively be abandoned (e.g., communication). We believe that using multi-user BCIs for decision making is the most promising application, since it is directly applicable to a range of daily problems. The transition from the target detection tasks used in current research to more advanced decision-making tasks (e.g., including several possible answers) will not be easy</w:t>
      </w:r>
      <w:del w:id="87" w:author="Author">
        <w:r w:rsidDel="00EC4896">
          <w:delText>,</w:delText>
        </w:r>
      </w:del>
      <w:ins w:id="88" w:author="Author">
        <w:r w:rsidR="00EC4896">
          <w:t>.</w:t>
        </w:r>
      </w:ins>
      <w:r>
        <w:t xml:space="preserve"> </w:t>
      </w:r>
      <w:del w:id="89" w:author="Author">
        <w:r w:rsidDel="00EC4896">
          <w:delText>but w</w:delText>
        </w:r>
      </w:del>
      <w:ins w:id="90" w:author="Author">
        <w:r w:rsidR="00EC4896">
          <w:t>W</w:t>
        </w:r>
      </w:ins>
      <w:r>
        <w:t xml:space="preserve">e </w:t>
      </w:r>
      <w:r>
        <w:lastRenderedPageBreak/>
        <w:t xml:space="preserve">believe that the advances in the understanding of the human brain will help researchers identify and better characterise the processes associated with the formation of a decision </w:t>
      </w:r>
      <w:commentRangeStart w:id="91"/>
      <w:r>
        <w:t>and develop multi-mind BCIs able to read into such processes.</w:t>
      </w:r>
      <w:commentRangeEnd w:id="91"/>
      <w:r w:rsidR="003477FE">
        <w:rPr>
          <w:rStyle w:val="CommentReference"/>
        </w:rPr>
        <w:commentReference w:id="91"/>
      </w:r>
      <w:r>
        <w:t xml:space="preserve"> Moreover, developing lower cost EEG headsets will also impact the adoption of these systems, especially in video games and other entertainment applications which are naturally multi-user and</w:t>
      </w:r>
      <w:ins w:id="92" w:author="Author">
        <w:r w:rsidR="003477FE">
          <w:t xml:space="preserve"> are</w:t>
        </w:r>
      </w:ins>
      <w:r>
        <w:t xml:space="preserve"> interesting for the general public. Moreover, multi-mind BCIs also have the potential to be used to control devices </w:t>
      </w:r>
      <w:ins w:id="93" w:author="Author">
        <w:r w:rsidR="003477FE">
          <w:t xml:space="preserve">that are </w:t>
        </w:r>
      </w:ins>
      <w:r>
        <w:t>too complex to operate for a single person. This could be in the form of assisting manual operations (e.g., passive systems that monitor attention or active ones for enhancing human performance) or fully operat</w:t>
      </w:r>
      <w:ins w:id="94" w:author="Author">
        <w:r w:rsidR="003477FE">
          <w:t>ing</w:t>
        </w:r>
      </w:ins>
      <w:del w:id="95" w:author="Author">
        <w:r w:rsidDel="003477FE">
          <w:delText>e</w:delText>
        </w:r>
      </w:del>
      <w:r>
        <w:t xml:space="preserve"> a device via brain signals.</w:t>
      </w:r>
    </w:p>
    <w:p w14:paraId="1EC0948F" w14:textId="06C838D6" w:rsidR="00903FEC" w:rsidRDefault="009500EB">
      <w:pPr>
        <w:jc w:val="both"/>
      </w:pPr>
      <w:r>
        <w:t xml:space="preserve">New and established researchers in multi-mind BCIs should not limit their imagination to traditional applications and continue to conceive innovative uses of this technology, </w:t>
      </w:r>
      <w:del w:id="96" w:author="Author">
        <w:r w:rsidDel="003477FE">
          <w:delText>contributing in</w:delText>
        </w:r>
      </w:del>
      <w:ins w:id="97" w:author="Author">
        <w:r w:rsidR="003477FE">
          <w:t>hence</w:t>
        </w:r>
      </w:ins>
      <w:r>
        <w:t xml:space="preserve"> shaping the future of human enhancement and new interfaces.</w:t>
      </w:r>
    </w:p>
    <w:p w14:paraId="5D0FF981" w14:textId="77777777" w:rsidR="00903FEC" w:rsidRDefault="009500EB">
      <w:pPr>
        <w:pStyle w:val="Heading1"/>
        <w:jc w:val="both"/>
      </w:pPr>
      <w:bookmarkStart w:id="98" w:name="_5d8i8mrfcry8" w:colFirst="0" w:colLast="0"/>
      <w:bookmarkEnd w:id="98"/>
      <w:r>
        <w:t>References</w:t>
      </w:r>
    </w:p>
    <w:p w14:paraId="48E3B59C" w14:textId="77777777" w:rsidR="00903FEC" w:rsidRDefault="009500EB" w:rsidP="0059531E">
      <w:pPr>
        <w:jc w:val="both"/>
      </w:pPr>
      <w:r>
        <w:t xml:space="preserve">Astolfi, L., J. Toppi, F. De Vico Fallani, G. Vecchiato, S. Salinari, D. Mattia, F. Cincotti, and F. Babiloni. 2010. "Neuroelectrical hyperscanning measures simultaneous brain activity in humans." </w:t>
      </w:r>
      <w:r>
        <w:rPr>
          <w:i/>
        </w:rPr>
        <w:t>Brain topography</w:t>
      </w:r>
      <w:r>
        <w:t xml:space="preserve"> 23 (3): 243-256.</w:t>
      </w:r>
    </w:p>
    <w:p w14:paraId="62BB0327" w14:textId="77777777" w:rsidR="00903FEC" w:rsidRDefault="009500EB" w:rsidP="0059531E">
      <w:pPr>
        <w:jc w:val="both"/>
      </w:pPr>
      <w:r>
        <w:t xml:space="preserve">Astolfi, L., J. Toppi, F. De Vico Fallani, G. Vecchiato, F. Cincotti, C. T. Wilke, H. Yuan et al. 2011. "Imaging the social brain by simultaneous hyperscanning during subject interaction." </w:t>
      </w:r>
      <w:r>
        <w:rPr>
          <w:i/>
        </w:rPr>
        <w:t>IEEE Intelligent Systems</w:t>
      </w:r>
      <w:r>
        <w:t xml:space="preserve"> 26 (5): 38.</w:t>
      </w:r>
    </w:p>
    <w:p w14:paraId="3B74D512" w14:textId="77777777" w:rsidR="00903FEC" w:rsidRDefault="009500EB" w:rsidP="0059531E">
      <w:pPr>
        <w:jc w:val="both"/>
      </w:pPr>
      <w:r>
        <w:t xml:space="preserve">Babiloni, F., F. Cincotti, M. G. Marciani, S. Salinari, L. Astolfi, A. Tocci, F. Aloise, F. De Vico Fallani, S. Bufalari, and D. Mattia. 2007. “The Estimation of Cortical Activity for Brain-Computer Interface: Applications in a Domotic Context.” </w:t>
      </w:r>
      <w:r>
        <w:rPr>
          <w:i/>
        </w:rPr>
        <w:t>Computational Intelligence and Neuroscience</w:t>
      </w:r>
      <w:r>
        <w:t>.</w:t>
      </w:r>
    </w:p>
    <w:p w14:paraId="0C1EEE95" w14:textId="77777777" w:rsidR="00903FEC" w:rsidRDefault="009500EB" w:rsidP="0059531E">
      <w:pPr>
        <w:jc w:val="both"/>
      </w:pPr>
      <w:r>
        <w:t xml:space="preserve">Babiloni, F., and L. Astolfi. 2014. "Social neuroscience and hyperscanning techniques: past, present </w:t>
      </w:r>
      <w:r>
        <w:lastRenderedPageBreak/>
        <w:t xml:space="preserve">and future." </w:t>
      </w:r>
      <w:r>
        <w:rPr>
          <w:i/>
        </w:rPr>
        <w:t>Neuroscience &amp; Biobehavioral Reviews</w:t>
      </w:r>
      <w:r>
        <w:t xml:space="preserve"> 44: 76-93.</w:t>
      </w:r>
    </w:p>
    <w:p w14:paraId="19B371D8" w14:textId="77777777" w:rsidR="00903FEC" w:rsidRDefault="009500EB" w:rsidP="0059531E">
      <w:pPr>
        <w:jc w:val="both"/>
      </w:pPr>
      <w:r>
        <w:t xml:space="preserve">Bonnet, L., F. Lotte, and A. Lécuyer. 2013. “Two Brains, One Game: Design and Evaluation of a Multi-User BCI Video Game Based on Motor Imagery.” </w:t>
      </w:r>
      <w:r>
        <w:rPr>
          <w:i/>
        </w:rPr>
        <w:t>IEEE Transactions on Computational Intelligence and AI in Games</w:t>
      </w:r>
      <w:r>
        <w:t xml:space="preserve"> 5 (2): 185–98.</w:t>
      </w:r>
    </w:p>
    <w:p w14:paraId="1423294A" w14:textId="77777777" w:rsidR="00903FEC" w:rsidRDefault="009500EB" w:rsidP="0059531E">
      <w:pPr>
        <w:jc w:val="both"/>
      </w:pPr>
      <w:r>
        <w:t xml:space="preserve">Bos, D. P-O., B. Reuderink, B. van de Laar, H. Gürkök, C. Mühl, M. Poel, and A. Nijholt. 2010. “Brain-Computer Interfacing and Games.” In </w:t>
      </w:r>
      <w:r>
        <w:rPr>
          <w:i/>
        </w:rPr>
        <w:t>Brain-Computer Interfaces</w:t>
      </w:r>
      <w:r>
        <w:t>, 149–78.</w:t>
      </w:r>
    </w:p>
    <w:p w14:paraId="23F3A9BE" w14:textId="77777777" w:rsidR="00903FEC" w:rsidRDefault="009500EB" w:rsidP="0059531E">
      <w:pPr>
        <w:jc w:val="both"/>
      </w:pPr>
      <w:r>
        <w:t xml:space="preserve">Cecotti,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r>
        <w:t xml:space="preserve">Cecotti,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t xml:space="preserve">Citi, L., R. Poli, C. Cinel, and F. Sepulveda. 2008. “P300-Based BCI Mouse with Genetically-Optimized Analogue Control.” </w:t>
      </w:r>
      <w:r>
        <w:rPr>
          <w:i/>
        </w:rPr>
        <w:t>IEEE Transactions on Neural Systems and Rehabilitation Engineering</w:t>
      </w:r>
      <w:r>
        <w:t xml:space="preserve"> 16 (1): 51–61.</w:t>
      </w:r>
    </w:p>
    <w:p w14:paraId="4C680930" w14:textId="77777777" w:rsidR="00903FEC" w:rsidRDefault="009500EB" w:rsidP="0059531E">
      <w:pPr>
        <w:jc w:val="both"/>
      </w:pPr>
      <w:r>
        <w:t xml:space="preserve">Congedo, Marco, Alexandre Barachant, and Anton Andreev. 2013. “A new generation of brain-computer interface based on riemannian geometry.” </w:t>
      </w:r>
      <w:r>
        <w:rPr>
          <w:i/>
        </w:rPr>
        <w:t>arXiv</w:t>
      </w:r>
      <w:r>
        <w:t xml:space="preserve"> preprint:1310 (8115).</w:t>
      </w:r>
    </w:p>
    <w:p w14:paraId="4E356422" w14:textId="77777777" w:rsidR="00903FEC" w:rsidRDefault="009500EB" w:rsidP="0059531E">
      <w:pPr>
        <w:jc w:val="both"/>
      </w:pPr>
      <w:r>
        <w:t xml:space="preserve">De Vico Fallani, F., V. Nicosia, R. Sinatra, L. Astolfi, F. Cincotti, D. Mattia, C. Wilke, A. Doud, V. Latora, B. He, and F. Babiloni. 2010. “Defecting or not defecting: How to “Read” human behavior during cooperative games by EEG measurements.” </w:t>
      </w:r>
      <w:r>
        <w:rPr>
          <w:i/>
        </w:rPr>
        <w:t>PLoS ONE</w:t>
      </w:r>
      <w:r>
        <w:t xml:space="preserve"> 5 (12).</w:t>
      </w:r>
    </w:p>
    <w:p w14:paraId="714F4331" w14:textId="77777777" w:rsidR="00903FEC" w:rsidRDefault="009500EB" w:rsidP="0059531E">
      <w:pPr>
        <w:jc w:val="both"/>
      </w:pPr>
      <w:r>
        <w:t xml:space="preserve">Eaton, J., W. Jin, and E. Miranda. 2014. “The Space Between Us. A Live Performance with Musical Score Generated via Emotional Levels Measured in EEG of One Performer and an Audience Member.” In </w:t>
      </w:r>
      <w:r>
        <w:rPr>
          <w:i/>
        </w:rPr>
        <w:t>Proceedings of the International Conference on New Interfaces for Musical Expression</w:t>
      </w:r>
      <w:r>
        <w:t>, 593–96.</w:t>
      </w:r>
    </w:p>
    <w:p w14:paraId="08D19CA6" w14:textId="77777777" w:rsidR="00903FEC" w:rsidRDefault="009500EB" w:rsidP="0059531E">
      <w:pPr>
        <w:jc w:val="both"/>
      </w:pPr>
      <w:r>
        <w:lastRenderedPageBreak/>
        <w:t xml:space="preserve">Eckstein, M. P., K. Das, B. T. Pham, M. F. Peterson, and C. K. Abbey. 2012. “Neural Decoding of Collective Wisdom with Multi-Brain Computing.” </w:t>
      </w:r>
      <w:r>
        <w:rPr>
          <w:i/>
        </w:rPr>
        <w:t>NeuroImage</w:t>
      </w:r>
      <w:r>
        <w:t xml:space="preserve"> 59 (1): 94–108.</w:t>
      </w:r>
    </w:p>
    <w:p w14:paraId="6C734ADE" w14:textId="77777777" w:rsidR="00903FEC" w:rsidRDefault="009500EB" w:rsidP="0059531E">
      <w:pPr>
        <w:jc w:val="both"/>
      </w:pPr>
      <w:r>
        <w:t xml:space="preserve">van Erp, J., F. Lotte, and M. Tangermann.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Donchin.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r>
        <w:t xml:space="preserve">Göhring, D., D. Latotzky, M. Wang, and R. Rojas. 2013. “Semi-Autonomous Car Control Using Brain Computer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Nir, I. Levy, G. Fuhrmann, and R. Malach. 2004. "Intersubject synchronization of cortical activity during natural vision." </w:t>
      </w:r>
      <w:r>
        <w:rPr>
          <w:i/>
        </w:rPr>
        <w:t>Science</w:t>
      </w:r>
      <w:r>
        <w:t xml:space="preserve"> 303 (5664): 1634-1640.</w:t>
      </w:r>
    </w:p>
    <w:p w14:paraId="579E2F5F" w14:textId="77777777" w:rsidR="00903FEC" w:rsidRDefault="009500EB" w:rsidP="0059531E">
      <w:pPr>
        <w:jc w:val="both"/>
      </w:pPr>
      <w:r>
        <w:t xml:space="preserve">Hasson, U., O. Landesman, B. Knappmeyer, I. Vallines, N. Rubin, and D. J. Heeger. 2008. "Neurocinematics: The neuroscience of film." </w:t>
      </w:r>
      <w:r>
        <w:rPr>
          <w:i/>
        </w:rPr>
        <w:t>Projections</w:t>
      </w:r>
      <w:r>
        <w:t xml:space="preserve"> 2 (1): 1-26.</w:t>
      </w:r>
    </w:p>
    <w:p w14:paraId="6A8C2FB8" w14:textId="77777777" w:rsidR="00903FEC" w:rsidRDefault="009500EB" w:rsidP="0059531E">
      <w:pPr>
        <w:jc w:val="both"/>
      </w:pPr>
      <w:r>
        <w:t xml:space="preserve">Hochberg, L. R., D. Bacher, B. Jarosiewicz, N. Y. Masse, J. D. Simeral, J. Vogel, S. Haddadin, et al. 2012. “Reach and Grasp by People with Tetraplegia Using a Neurally Controlled Robotic Arm.” </w:t>
      </w:r>
      <w:r>
        <w:rPr>
          <w:i/>
        </w:rPr>
        <w:t>Nature</w:t>
      </w:r>
      <w:r>
        <w:t xml:space="preserve"> 485 (7398): 372–5.</w:t>
      </w:r>
    </w:p>
    <w:p w14:paraId="1F0F8860" w14:textId="77777777" w:rsidR="00903FEC" w:rsidRDefault="009500EB" w:rsidP="0059531E">
      <w:pPr>
        <w:jc w:val="both"/>
      </w:pPr>
      <w:r>
        <w:t>Ilstedt Hjelm, S., and C. Browall. 2000. “Brainball–Using Brain Activity for Cool Competition.” In Proceedings of NordiCHI 2000, 177–188.</w:t>
      </w:r>
    </w:p>
    <w:p w14:paraId="31EF9F3F" w14:textId="77777777" w:rsidR="00903FEC" w:rsidRDefault="009500EB" w:rsidP="0059531E">
      <w:pPr>
        <w:jc w:val="both"/>
      </w:pPr>
      <w:r>
        <w:t xml:space="preserve">Jiang, L., Y. Wang, B. Cai, Y. Wang, W. Chen, and X. Zheng. 2015. “Rapid Face Recognition Based on Single-Trial Event-Related Potential Detection over Multiple Brains.” In </w:t>
      </w:r>
      <w:r>
        <w:rPr>
          <w:i/>
        </w:rPr>
        <w:t>7th Annual International IEEE EMBS Conference on Neural Engineering</w:t>
      </w:r>
      <w:r>
        <w:t>, 106–9.</w:t>
      </w:r>
    </w:p>
    <w:p w14:paraId="50BCFB98" w14:textId="77777777" w:rsidR="00903FEC" w:rsidRDefault="009500EB" w:rsidP="0059531E">
      <w:pPr>
        <w:jc w:val="both"/>
      </w:pPr>
      <w:r>
        <w:t xml:space="preserve">Kapeller, C., R. Ortner, G. Krausz, M. Bruckner, B. Z. Allison, C. Guger, and G. Edlinger. 2014. </w:t>
      </w:r>
      <w:r>
        <w:lastRenderedPageBreak/>
        <w:t xml:space="preserve">“Toward Multi-Brain Communication: Collaborative Spelling with a P300 BCI.” In </w:t>
      </w:r>
      <w:r>
        <w:rPr>
          <w:i/>
        </w:rPr>
        <w:t>International Conference on Augmented Cognition</w:t>
      </w:r>
      <w:r>
        <w:t>, 47–54. Springer International Publishing.</w:t>
      </w:r>
    </w:p>
    <w:p w14:paraId="7D0CC989" w14:textId="77777777" w:rsidR="00903FEC" w:rsidRDefault="009500EB" w:rsidP="0059531E">
      <w:pPr>
        <w:jc w:val="both"/>
      </w:pPr>
      <w:r>
        <w:t xml:space="preserve">Kattan, A., F. Doctor, and M. Arif.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pPr>
      <w:r w:rsidRPr="00F34E65">
        <w:rPr>
          <w:lang w:val="nl-NL"/>
          <w:rPrChange w:id="99" w:author="Author">
            <w:rPr/>
          </w:rPrChange>
        </w:rPr>
        <w:t xml:space="preserve">Katyal, K. D., M. S. Johannes, S. Kellis, T. Aflalo, C. Klaes, T. G. McGee, M. P. Para, et al. 2014. </w:t>
      </w:r>
      <w:r>
        <w:t xml:space="preserve">“A Collaborative BCI Approach to Autonomous Control of a Prosthetic Limb System.” In </w:t>
      </w:r>
      <w:r>
        <w:rPr>
          <w:i/>
        </w:rPr>
        <w:t>IEEE International Conference on Systems, Man and Cybernetics</w:t>
      </w:r>
      <w:r>
        <w:t>, 1479–1482.</w:t>
      </w:r>
    </w:p>
    <w:p w14:paraId="06C1FF3E" w14:textId="77777777" w:rsidR="00903FEC" w:rsidRDefault="009500EB" w:rsidP="0059531E">
      <w:pPr>
        <w:jc w:val="both"/>
      </w:pPr>
      <w:r>
        <w:t xml:space="preserve">Korczowski, L., M. Congedo, and C. Jutten.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rsidRPr="00F34E65">
        <w:rPr>
          <w:lang w:val="nl-NL"/>
          <w:rPrChange w:id="100" w:author="Author">
            <w:rPr/>
          </w:rPrChange>
        </w:rPr>
        <w:t xml:space="preserve">van de Laar, B., H. Gürkök, D. Plass-Oude Bos, M. Poel, and A. Nijholt. </w:t>
      </w:r>
      <w:r>
        <w:t xml:space="preserve">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Groux, S., J. Manzolli, and P. F. M. J. Verschure. 2010. “Disembodied and Collaborative Musical Interaction in the Multimodal Brain Orchestra.” In </w:t>
      </w:r>
      <w:r>
        <w:rPr>
          <w:i/>
        </w:rPr>
        <w:t>Proceedings of the International Conference on New Interfaces for Musical Expression</w:t>
      </w:r>
      <w:r>
        <w:t>, 309–14.</w:t>
      </w:r>
    </w:p>
    <w:p w14:paraId="1B079421" w14:textId="77777777" w:rsidR="00903FEC" w:rsidRDefault="009500EB" w:rsidP="0059531E">
      <w:pPr>
        <w:jc w:val="both"/>
      </w:pPr>
      <w:r>
        <w:t xml:space="preserve">Li, J., Y. Liu, Z. Lu, and L. Zhang. 2013. “A Competitive Brain Computer Interface : Multi - Person Car Racing System.” In </w:t>
      </w:r>
      <w:r>
        <w:rPr>
          <w:i/>
        </w:rPr>
        <w:t>Proceedings of the Annual International Conference of the IEEE Engineering in Medicine and Biology Society (EMBS)</w:t>
      </w:r>
      <w:r>
        <w:t>, 2200–2203.</w:t>
      </w:r>
    </w:p>
    <w:p w14:paraId="0CCA63EC" w14:textId="77777777" w:rsidR="00903FEC" w:rsidRDefault="009500EB" w:rsidP="0059531E">
      <w:pPr>
        <w:jc w:val="both"/>
      </w:pPr>
      <w:r>
        <w:t xml:space="preserve">Li, Y., and C. S. Nam. 2015. “A Collaborative Brain-Computer Interface (BCI) for ALS Patients.” In </w:t>
      </w:r>
      <w:r>
        <w:rPr>
          <w:i/>
        </w:rPr>
        <w:t>Proceedings of Human Factors and Ergonomics Society Annual Meeting</w:t>
      </w:r>
      <w:r>
        <w:t>, 716–720.</w:t>
      </w:r>
    </w:p>
    <w:p w14:paraId="4B681579" w14:textId="77777777" w:rsidR="00903FEC" w:rsidRDefault="009500EB" w:rsidP="0059531E">
      <w:pPr>
        <w:jc w:val="both"/>
      </w:pPr>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59531E">
      <w:pPr>
        <w:jc w:val="both"/>
      </w:pPr>
      <w:r>
        <w:lastRenderedPageBreak/>
        <w:t xml:space="preserve">Ling, P., and A. Vučković.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IEEE Transactions on Computational Intelligence and AI in Games</w:t>
      </w:r>
      <w:r>
        <w:t xml:space="preserve"> 5 (2): 82–99.</w:t>
      </w:r>
    </w:p>
    <w:p w14:paraId="29E508B2" w14:textId="77777777" w:rsidR="00903FEC" w:rsidRDefault="009500EB" w:rsidP="0059531E">
      <w:pPr>
        <w:jc w:val="both"/>
      </w:pPr>
      <w:r>
        <w:t xml:space="preserve">Matran-Fernandez, A., R. Poli, and C. Cinel. 2013. “Collaborative Brain-Computer Interfaces for the Automatic Classification of Images.” In </w:t>
      </w:r>
      <w:r>
        <w:rPr>
          <w:i/>
        </w:rPr>
        <w:t>International IEEE/EMBS Conference on Neural Engineering (NER)</w:t>
      </w:r>
      <w:r>
        <w:t>, 1096–1099.</w:t>
      </w:r>
    </w:p>
    <w:p w14:paraId="528B64D6" w14:textId="77777777" w:rsidR="00903FEC" w:rsidRDefault="009500EB" w:rsidP="0059531E">
      <w:pPr>
        <w:jc w:val="both"/>
      </w:pPr>
      <w:r>
        <w:t xml:space="preserve">Matran-Fernandez, A., and R. Poli. 2014. “Collaborative Brain-Computer Interfaces for Target Localisation in Rapid Serial Visual Presentation.” In </w:t>
      </w:r>
      <w:r>
        <w:rPr>
          <w:i/>
        </w:rPr>
        <w:t>6th Computer Science and Electronic Engineering Conference (CEEC 2014)</w:t>
      </w:r>
      <w:r>
        <w:t>, 127–132.</w:t>
      </w:r>
    </w:p>
    <w:p w14:paraId="48A84D38" w14:textId="77777777" w:rsidR="00903FEC" w:rsidRDefault="009500EB" w:rsidP="0059531E">
      <w:pPr>
        <w:jc w:val="both"/>
      </w:pPr>
      <w:r>
        <w:t xml:space="preserve">Matran-Fernandez, A., and R. Poli.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r>
        <w:t xml:space="preserve">Matran-Fernandez, A., and R. Poli. 2016. “Brain-Computer Interfaces for Detection and Localisation of Targets in Aerial Images.” </w:t>
      </w:r>
      <w:r>
        <w:rPr>
          <w:i/>
        </w:rPr>
        <w:t>IEEE Transactions on Biomedical Engineering</w:t>
      </w:r>
      <w:r>
        <w:t>.</w:t>
      </w:r>
    </w:p>
    <w:p w14:paraId="5819C1F6" w14:textId="77777777" w:rsidR="00903FEC" w:rsidRDefault="009500EB" w:rsidP="0059531E">
      <w:pPr>
        <w:jc w:val="both"/>
      </w:pPr>
      <w:r>
        <w:t xml:space="preserve">Miranda, E. R., and J. Castet. 2014. </w:t>
      </w:r>
      <w:r>
        <w:rPr>
          <w:i/>
        </w:rPr>
        <w:t>Guide to Brain-Computer Music Interfacing</w:t>
      </w:r>
      <w:r>
        <w:t>. Springer.</w:t>
      </w:r>
    </w:p>
    <w:p w14:paraId="6F32E67C" w14:textId="77777777" w:rsidR="00903FEC" w:rsidRDefault="009500EB" w:rsidP="0059531E">
      <w:pPr>
        <w:jc w:val="both"/>
      </w:pPr>
      <w:r>
        <w:t xml:space="preserve">Müller-Putz, G. R., C. Breitwieser, F. Cincotti, R. Leeb, M. Schreuder, F. Leotta, M. Tavella et al. 2011. "Tools for brain-computer interaction: a general concept for a hybrid BCI." </w:t>
      </w:r>
      <w:r>
        <w:rPr>
          <w:i/>
        </w:rPr>
        <w:t>Frontiers in Neuroinformatics</w:t>
      </w:r>
      <w:r>
        <w:t xml:space="preserve"> 5: 30.</w:t>
      </w:r>
    </w:p>
    <w:p w14:paraId="0EC12760" w14:textId="77777777" w:rsidR="00903FEC" w:rsidRDefault="009500EB" w:rsidP="0059531E">
      <w:pPr>
        <w:jc w:val="both"/>
      </w:pPr>
      <w:r>
        <w:t xml:space="preserve">Nam, C. S., J. Lee, and S. Bahn.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r>
        <w:t>Nijholt, A., B. Reuderink, and D. O. Bos. 2009. “Turning Shortcomings into Challenges: Brain-</w:t>
      </w:r>
      <w:r>
        <w:lastRenderedPageBreak/>
        <w:t xml:space="preserve">Computer Interfaces for Games.” </w:t>
      </w:r>
      <w:r>
        <w:rPr>
          <w:i/>
        </w:rPr>
        <w:t>Entertainment Computing</w:t>
      </w:r>
      <w:r>
        <w:t xml:space="preserve"> 1 (2): 85–94.</w:t>
      </w:r>
    </w:p>
    <w:p w14:paraId="4065F9DA" w14:textId="77777777" w:rsidR="00903FEC" w:rsidRDefault="009500EB" w:rsidP="0059531E">
      <w:pPr>
        <w:jc w:val="both"/>
      </w:pPr>
      <w:r>
        <w:t xml:space="preserve">Nijholt, A. 2015. “Competing and Collaborating Brains: Multi-Brain Computer Interfacing.” In </w:t>
      </w:r>
      <w:r>
        <w:rPr>
          <w:i/>
        </w:rPr>
        <w:t>Brain-Computer Interfaces</w:t>
      </w:r>
      <w:r>
        <w:t>, 74:313–335. Springer.</w:t>
      </w:r>
    </w:p>
    <w:p w14:paraId="232EFAC9" w14:textId="77777777" w:rsidR="00903FEC" w:rsidRDefault="009500EB" w:rsidP="0059531E">
      <w:pPr>
        <w:jc w:val="both"/>
      </w:pPr>
      <w:r>
        <w:t xml:space="preserve">Nijholt, A., and M.Poel. 2016. “Multi-Brain BCI: Characteristics and Social Interactions.” In </w:t>
      </w:r>
      <w:r>
        <w:rPr>
          <w:i/>
        </w:rPr>
        <w:t>Proceedings of the 10th International Conference on Foundations of Augmented Cognition: Neuroergonomics and Operational Neuroscience</w:t>
      </w:r>
      <w:r>
        <w:t>, 79–90.</w:t>
      </w:r>
    </w:p>
    <w:p w14:paraId="5C57BBA6" w14:textId="77777777" w:rsidR="00903FEC" w:rsidRDefault="009500EB" w:rsidP="0059531E">
      <w:pPr>
        <w:jc w:val="both"/>
      </w:pPr>
      <w:r>
        <w:t xml:space="preserve">Obbink, M., H. Gürkök, D. P.-O. Bos, G. Hakvoort, M. Poel, and A. Nijholt. 2012. “Social Interaction in a Cooperative Brain-Computer Interface Game.” In </w:t>
      </w:r>
      <w:r>
        <w:rPr>
          <w:i/>
        </w:rPr>
        <w:t>Intelligent Technologies for Interactive Entertainment</w:t>
      </w:r>
      <w:r>
        <w:t>, 78:183–92.</w:t>
      </w:r>
    </w:p>
    <w:p w14:paraId="2CC6A5D9" w14:textId="77777777" w:rsidR="00903FEC" w:rsidRDefault="009500EB" w:rsidP="0059531E">
      <w:pPr>
        <w:jc w:val="both"/>
      </w:pPr>
      <w:r>
        <w:t xml:space="preserve">Philips, J., J. del R. Millán, G. Vanacker, E. Lew, F. Galán, P. W. Ferrez, H. van Brussel, and M. Nuttin.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r>
        <w:t xml:space="preserve">Poli, R., C. Cinel, A. Matran-Fernandez, F. Sepulveda, and A. Stoica. 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r>
        <w:t xml:space="preserve">Poli, R., C. Cinel, F. Sepulveda, and A. Stoica. 2013. “Improving Decision-Making Based on Visual Perception via a Collaborative Brain-Computer Interface.” In </w:t>
      </w:r>
      <w:r>
        <w:rPr>
          <w:i/>
        </w:rPr>
        <w:t>2013 IEEE International Multi-Disciplinary Conference on Cognitive Methods in Situation Awareness and Decision Support (CogSIMA)</w:t>
      </w:r>
      <w:r>
        <w:t>, 1–8. IEEE.</w:t>
      </w:r>
    </w:p>
    <w:p w14:paraId="7E94A866" w14:textId="77777777" w:rsidR="00903FEC" w:rsidRPr="00F34E65" w:rsidRDefault="009500EB" w:rsidP="0059531E">
      <w:pPr>
        <w:jc w:val="both"/>
        <w:rPr>
          <w:lang w:val="nl-NL"/>
          <w:rPrChange w:id="101" w:author="Author">
            <w:rPr/>
          </w:rPrChange>
        </w:rPr>
      </w:pPr>
      <w:r>
        <w:t xml:space="preserve">Poli, R., D. Valeriani, and C. Cinel. 2014. “Collaborative Brain-Computer Interface for Aiding Decision-Making.” </w:t>
      </w:r>
      <w:r w:rsidRPr="00F34E65">
        <w:rPr>
          <w:i/>
          <w:lang w:val="nl-NL"/>
          <w:rPrChange w:id="102" w:author="Author">
            <w:rPr>
              <w:i/>
            </w:rPr>
          </w:rPrChange>
        </w:rPr>
        <w:t>PLoS ONE</w:t>
      </w:r>
      <w:r w:rsidRPr="00F34E65">
        <w:rPr>
          <w:lang w:val="nl-NL"/>
          <w:rPrChange w:id="103" w:author="Author">
            <w:rPr/>
          </w:rPrChange>
        </w:rPr>
        <w:t xml:space="preserve"> 9 (7): e102693.</w:t>
      </w:r>
    </w:p>
    <w:p w14:paraId="280D44AC" w14:textId="77777777" w:rsidR="00903FEC" w:rsidRDefault="009500EB" w:rsidP="0059531E">
      <w:pPr>
        <w:jc w:val="both"/>
      </w:pPr>
      <w:r w:rsidRPr="00F34E65">
        <w:rPr>
          <w:lang w:val="nl-NL"/>
          <w:rPrChange w:id="104" w:author="Author">
            <w:rPr/>
          </w:rPrChange>
        </w:rPr>
        <w:t xml:space="preserve">Schultze-Kraft, R., K. Görgen, M. Wenzel, J.-D. Haynes, and B. Blankertz. </w:t>
      </w:r>
      <w:r>
        <w:t xml:space="preserve">2013. “Cooperating Brains: Joint Control of a Dual-BCI.” In </w:t>
      </w:r>
      <w:r>
        <w:rPr>
          <w:i/>
        </w:rPr>
        <w:t xml:space="preserve">Proceedings of the Fifth International Brain-Computer </w:t>
      </w:r>
      <w:r>
        <w:rPr>
          <w:i/>
        </w:rPr>
        <w:lastRenderedPageBreak/>
        <w:t>Interface Meeting 2013</w:t>
      </w:r>
      <w:r>
        <w:t>.</w:t>
      </w:r>
    </w:p>
    <w:p w14:paraId="20103874" w14:textId="77777777" w:rsidR="00903FEC" w:rsidRDefault="009500EB" w:rsidP="0059531E">
      <w:pPr>
        <w:jc w:val="both"/>
      </w:pPr>
      <w:r>
        <w:t xml:space="preserve">Stoica, A., A. Matran-Fernandez, D. Andreou, R. Poli, C. Cinel, Y. Iwashita, and C. Padgett. 2013. “Multi-Brain Fusion and Applications to Intelligence Analysis.” In </w:t>
      </w:r>
      <w:r>
        <w:rPr>
          <w:i/>
        </w:rPr>
        <w:t>SPIE Defense, Security, and Sensing</w:t>
      </w:r>
      <w:r>
        <w:t>, 8756:1–8.</w:t>
      </w:r>
    </w:p>
    <w:p w14:paraId="295275EF" w14:textId="77777777" w:rsidR="00903FEC" w:rsidRDefault="009500EB" w:rsidP="0059531E">
      <w:pPr>
        <w:jc w:val="both"/>
      </w:pPr>
      <w:r>
        <w:t xml:space="preserve">Surowiecki, James. 2005. </w:t>
      </w:r>
      <w:r>
        <w:rPr>
          <w:i/>
        </w:rPr>
        <w:t>The Wisdom of Crowds.</w:t>
      </w:r>
      <w:r>
        <w:t xml:space="preserve"> New York: Anchor.</w:t>
      </w:r>
    </w:p>
    <w:p w14:paraId="5B8329B7" w14:textId="77777777" w:rsidR="00903FEC" w:rsidRDefault="009500EB" w:rsidP="0059531E">
      <w:pPr>
        <w:jc w:val="both"/>
      </w:pPr>
      <w:r>
        <w:t xml:space="preserve">Townsend, G., and V. Platsko. 2016. “Pushing the P300-Based Brain-Computer Interface beyond 100 Bpm: Extending Performance Guided Constraints into the Temporal Domain.” </w:t>
      </w:r>
      <w:r>
        <w:rPr>
          <w:i/>
        </w:rPr>
        <w:t>Journal of Neural Engineering</w:t>
      </w:r>
      <w:r>
        <w:t xml:space="preserve"> 13 (2): 026024.</w:t>
      </w:r>
    </w:p>
    <w:p w14:paraId="51E42DCB" w14:textId="77777777" w:rsidR="00903FEC" w:rsidRDefault="009500EB" w:rsidP="0059531E">
      <w:pPr>
        <w:jc w:val="both"/>
      </w:pPr>
      <w:r>
        <w:t xml:space="preserve">Valeriani, D., R. Poli, and C. Cinel. 2015. “A Collaborative Brain-Computer Interface for Improving Group Detection of Visual Targets in Complex Natural Environments.” In </w:t>
      </w:r>
      <w:r>
        <w:rPr>
          <w:i/>
        </w:rPr>
        <w:t>7th International IEEE EMBS Neural Engineering Conference</w:t>
      </w:r>
      <w:r>
        <w:t>, 25–28.</w:t>
      </w:r>
    </w:p>
    <w:p w14:paraId="39BD9632" w14:textId="77777777" w:rsidR="00903FEC" w:rsidRDefault="009500EB" w:rsidP="0059531E">
      <w:pPr>
        <w:jc w:val="both"/>
      </w:pPr>
      <w:r>
        <w:t xml:space="preserve">Valeriani, D., R. Poli, and C. Cinel. 2016. “Enhancement of Group Perception via a Collaborative Brain-Computer Interface.” </w:t>
      </w:r>
      <w:r>
        <w:rPr>
          <w:i/>
        </w:rPr>
        <w:t>IEEE Transactions on Biomedical Engineering</w:t>
      </w:r>
      <w:r>
        <w:t>.</w:t>
      </w:r>
    </w:p>
    <w:p w14:paraId="3937C0A6" w14:textId="77777777" w:rsidR="00903FEC" w:rsidRDefault="009500EB" w:rsidP="0059531E">
      <w:pPr>
        <w:jc w:val="both"/>
      </w:pPr>
      <w:r>
        <w:t>Wang, Y., and T.-P. Jung. 2010. “A Collaborative Framework for Brain-Computer Interfaces.” Program #689.16. Neuroscience Meeting Planner. Society for Neuroscience.</w:t>
      </w:r>
    </w:p>
    <w:p w14:paraId="2AE67AE5" w14:textId="77777777" w:rsidR="00903FEC" w:rsidRDefault="009500EB" w:rsidP="0059531E">
      <w:pPr>
        <w:jc w:val="both"/>
      </w:pPr>
      <w:r>
        <w:t xml:space="preserve">Wang, Y., and T.-P. Jung. 2011. “A Collaborative Brain-Computer Interface for Improving Human Performance.” </w:t>
      </w:r>
      <w:r>
        <w:rPr>
          <w:i/>
        </w:rPr>
        <w:t>PloS One</w:t>
      </w:r>
      <w:r>
        <w:t xml:space="preserve"> 6 (5). Public Library of Science: e20422.</w:t>
      </w:r>
    </w:p>
    <w:p w14:paraId="67056DD1" w14:textId="77777777" w:rsidR="00903FEC" w:rsidRDefault="009500EB" w:rsidP="0059531E">
      <w:pPr>
        <w:jc w:val="both"/>
      </w:pPr>
      <w:r>
        <w:t xml:space="preserve">Wang, Y., Y.-T. Wang, T.-P. Jung, X. Gao, and S. Gao. 2011. “A Collaborative Brain-Computer Interface.” In </w:t>
      </w:r>
      <w:r>
        <w:rPr>
          <w:i/>
        </w:rPr>
        <w:t>2011 4th International Conference on Biomedical Engineering and Informatics (BMEI)</w:t>
      </w:r>
      <w:r>
        <w:t>, 583–86.</w:t>
      </w:r>
    </w:p>
    <w:p w14:paraId="5652E7D5" w14:textId="77777777" w:rsidR="00903FEC" w:rsidRDefault="009500EB" w:rsidP="0059531E">
      <w:pPr>
        <w:jc w:val="both"/>
      </w:pPr>
      <w:r>
        <w:t xml:space="preserve">Wolpaw, J. R., N. Birbaumer, D. J. McFarland, G. Pfurtscheller,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t xml:space="preserve">Yuan, P., Y. Wang, W. Wu, and H. Xu. 2012. “Study on an Online Collaborative BCI to Accelerate </w:t>
      </w:r>
      <w:r>
        <w:lastRenderedPageBreak/>
        <w:t xml:space="preserve">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r>
        <w:t xml:space="preserve">Zioga, P., M. Ma, P. Chapman, and F. Pollick. 2014. “A Wireless Future: Performance Art, Interaction and the Brain-Computer Interfaces.” In </w:t>
      </w:r>
      <w:r>
        <w:rPr>
          <w:i/>
        </w:rPr>
        <w:t>INTER-FACE: International Conference on Live Interfaces 2014</w:t>
      </w:r>
      <w:r>
        <w:t>.</w:t>
      </w:r>
    </w:p>
    <w:p w14:paraId="5F9B8767" w14:textId="77777777" w:rsidR="00903FEC" w:rsidRDefault="009500EB">
      <w:pPr>
        <w:pStyle w:val="Heading1"/>
        <w:tabs>
          <w:tab w:val="clear" w:pos="1440"/>
          <w:tab w:val="left" w:pos="1418"/>
        </w:tabs>
      </w:pPr>
      <w:bookmarkStart w:id="105" w:name="_25w6t9f3jt4x" w:colFirst="0" w:colLast="0"/>
      <w:bookmarkEnd w:id="105"/>
      <w:r>
        <w:t>Figure Legend</w:t>
      </w:r>
    </w:p>
    <w:p w14:paraId="6CA65EAB" w14:textId="77777777" w:rsidR="00903FEC" w:rsidRDefault="009500EB">
      <w:pPr>
        <w:tabs>
          <w:tab w:val="left" w:pos="1418"/>
        </w:tabs>
      </w:pPr>
      <w:r>
        <w:t>Figure 1: Different strategies to merge the brain activity in multi-mind BCIs.</w:t>
      </w:r>
    </w:p>
    <w:sectPr w:rsidR="00903FEC">
      <w:headerReference w:type="even" r:id="rId13"/>
      <w:headerReference w:type="default" r:id="rId14"/>
      <w:footerReference w:type="even" r:id="rId15"/>
      <w:footerReference w:type="default" r:id="rId16"/>
      <w:headerReference w:type="first" r:id="rId17"/>
      <w:footerReference w:type="first" r:id="rId18"/>
      <w:pgSz w:w="11906" w:h="16838"/>
      <w:pgMar w:top="1133" w:right="1133" w:bottom="1133" w:left="1133"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49487C99" w14:textId="5832A6DF" w:rsidR="0072767B" w:rsidRDefault="0072767B">
      <w:pPr>
        <w:pStyle w:val="CommentText"/>
      </w:pPr>
      <w:r>
        <w:rPr>
          <w:rStyle w:val="CommentReference"/>
        </w:rPr>
        <w:annotationRef/>
      </w:r>
      <w:r>
        <w:t xml:space="preserve">This is ambiguous. Please rephrase it. </w:t>
      </w:r>
    </w:p>
  </w:comment>
  <w:comment w:id="5" w:author="Author" w:initials="A">
    <w:p w14:paraId="5CF13654" w14:textId="43352564" w:rsidR="0072767B" w:rsidRDefault="0072767B">
      <w:pPr>
        <w:pStyle w:val="CommentText"/>
      </w:pPr>
      <w:r>
        <w:rPr>
          <w:rStyle w:val="CommentReference"/>
        </w:rPr>
        <w:annotationRef/>
      </w:r>
      <w:r>
        <w:t>Which ones?</w:t>
      </w:r>
    </w:p>
  </w:comment>
  <w:comment w:id="6" w:author="Author" w:initials="A">
    <w:p w14:paraId="11C45A52" w14:textId="5DEB98D9" w:rsidR="00E412F5" w:rsidRDefault="00E412F5">
      <w:pPr>
        <w:pStyle w:val="CommentText"/>
      </w:pPr>
      <w:r>
        <w:rPr>
          <w:rStyle w:val="CommentReference"/>
        </w:rPr>
        <w:annotationRef/>
      </w:r>
      <w:r>
        <w:t>Please stick to the term multi-mind throughout the chapter.</w:t>
      </w:r>
    </w:p>
  </w:comment>
  <w:comment w:id="7" w:author="Author" w:initials="A">
    <w:p w14:paraId="2F2B46EB" w14:textId="575D6CC3" w:rsidR="0072767B" w:rsidRDefault="0072767B">
      <w:pPr>
        <w:pStyle w:val="CommentText"/>
      </w:pPr>
      <w:r>
        <w:rPr>
          <w:rStyle w:val="CommentReference"/>
        </w:rPr>
        <w:annotationRef/>
      </w:r>
      <w:r>
        <w:t>Again ambiguous. What has shown high potential?</w:t>
      </w:r>
    </w:p>
  </w:comment>
  <w:comment w:id="12" w:author="Author" w:initials="A">
    <w:p w14:paraId="417E6E2E" w14:textId="0A3FF018" w:rsidR="0072767B" w:rsidRDefault="0072767B">
      <w:pPr>
        <w:pStyle w:val="CommentText"/>
      </w:pPr>
      <w:r>
        <w:rPr>
          <w:rStyle w:val="CommentReference"/>
        </w:rPr>
        <w:annotationRef/>
      </w:r>
      <w:r>
        <w:t>What is an active task?</w:t>
      </w:r>
    </w:p>
  </w:comment>
  <w:comment w:id="38" w:author="Author" w:initials="A">
    <w:p w14:paraId="3C4020E9" w14:textId="5A8BE90E" w:rsidR="00E412F5" w:rsidRDefault="00E412F5">
      <w:pPr>
        <w:pStyle w:val="CommentText"/>
      </w:pPr>
      <w:r>
        <w:rPr>
          <w:rStyle w:val="CommentReference"/>
        </w:rPr>
        <w:annotationRef/>
      </w:r>
      <w:r>
        <w:t xml:space="preserve">This is not very information. I would suggest to explain a bit better what each of this aspects mean. </w:t>
      </w:r>
    </w:p>
  </w:comment>
  <w:comment w:id="40" w:author="Author" w:initials="A">
    <w:p w14:paraId="117554EC" w14:textId="1D7AC363" w:rsidR="004C22B1" w:rsidRDefault="004C22B1">
      <w:pPr>
        <w:pStyle w:val="CommentText"/>
      </w:pPr>
      <w:r>
        <w:rPr>
          <w:rStyle w:val="CommentReference"/>
        </w:rPr>
        <w:annotationRef/>
      </w:r>
      <w:r>
        <w:t>Actually they are four as illustrated in the figure and also discussed below.</w:t>
      </w:r>
    </w:p>
  </w:comment>
  <w:comment w:id="43" w:author="Author" w:initials="A">
    <w:p w14:paraId="7AF0E037" w14:textId="07B01CE0" w:rsidR="004C22B1" w:rsidRDefault="004C22B1">
      <w:pPr>
        <w:pStyle w:val="CommentText"/>
      </w:pPr>
      <w:r>
        <w:rPr>
          <w:rStyle w:val="CommentReference"/>
        </w:rPr>
        <w:annotationRef/>
      </w:r>
      <w:r>
        <w:t>Consisting?</w:t>
      </w:r>
    </w:p>
  </w:comment>
  <w:comment w:id="45" w:author="Author" w:initials="A">
    <w:p w14:paraId="6B2E2FEC" w14:textId="15868350" w:rsidR="004C22B1" w:rsidRDefault="004C22B1">
      <w:pPr>
        <w:pStyle w:val="CommentText"/>
      </w:pPr>
      <w:r>
        <w:rPr>
          <w:rStyle w:val="CommentReference"/>
        </w:rPr>
        <w:annotationRef/>
      </w:r>
      <w:r>
        <w:t>This is not clear.</w:t>
      </w:r>
    </w:p>
  </w:comment>
  <w:comment w:id="48" w:author="Author" w:initials="A">
    <w:p w14:paraId="2C0AA71D" w14:textId="622899DC" w:rsidR="004C22B1" w:rsidRDefault="004C22B1">
      <w:pPr>
        <w:pStyle w:val="CommentText"/>
      </w:pPr>
      <w:r>
        <w:rPr>
          <w:rStyle w:val="CommentReference"/>
        </w:rPr>
        <w:annotationRef/>
      </w:r>
      <w:r>
        <w:t>Not all BCI systems include displays. Although I recognize the i</w:t>
      </w:r>
      <w:r w:rsidR="00212AB9">
        <w:t>ssue, it can be introduced in a</w:t>
      </w:r>
      <w:r>
        <w:t xml:space="preserve"> better </w:t>
      </w:r>
      <w:r w:rsidR="00212AB9">
        <w:t xml:space="preserve">way – with more details. </w:t>
      </w:r>
    </w:p>
  </w:comment>
  <w:comment w:id="49" w:author="Author" w:initials="A">
    <w:p w14:paraId="6E67CFB8" w14:textId="205F3513" w:rsidR="00212AB9" w:rsidRDefault="00212AB9">
      <w:pPr>
        <w:pStyle w:val="CommentText"/>
      </w:pPr>
      <w:r>
        <w:rPr>
          <w:rStyle w:val="CommentReference"/>
        </w:rPr>
        <w:annotationRef/>
      </w:r>
      <w:r>
        <w:t xml:space="preserve">This is not a drawback of online system but of the hyperscanning in general. </w:t>
      </w:r>
    </w:p>
  </w:comment>
  <w:comment w:id="50" w:author="Author" w:initials="A">
    <w:p w14:paraId="3C0C8F6A" w14:textId="4B61C22F" w:rsidR="00212AB9" w:rsidRDefault="00212AB9">
      <w:pPr>
        <w:pStyle w:val="CommentText"/>
      </w:pPr>
      <w:r>
        <w:rPr>
          <w:rStyle w:val="CommentReference"/>
        </w:rPr>
        <w:annotationRef/>
      </w:r>
      <w:r>
        <w:t xml:space="preserve">This is incorrect. The amplitude may vary across subjects but this is either due to personal physical/physiological differences and/or usage of different systems. Modern EEG monitoring systems are not impacted by the contact impedance. </w:t>
      </w:r>
    </w:p>
  </w:comment>
  <w:comment w:id="57" w:author="Author" w:initials="A">
    <w:p w14:paraId="4CE326D3" w14:textId="029BB3B1" w:rsidR="00546B3D" w:rsidRDefault="00546B3D">
      <w:pPr>
        <w:pStyle w:val="CommentText"/>
      </w:pPr>
      <w:r>
        <w:rPr>
          <w:rStyle w:val="CommentReference"/>
        </w:rPr>
        <w:annotationRef/>
      </w:r>
      <w:r>
        <w:t>This is not clear</w:t>
      </w:r>
    </w:p>
  </w:comment>
  <w:comment w:id="62" w:author="Author" w:initials="A">
    <w:p w14:paraId="7674D35D" w14:textId="605B511E" w:rsidR="00FD0AE6" w:rsidRDefault="00FD0AE6">
      <w:pPr>
        <w:pStyle w:val="CommentText"/>
      </w:pPr>
      <w:r>
        <w:rPr>
          <w:rStyle w:val="CommentReference"/>
        </w:rPr>
        <w:annotationRef/>
      </w:r>
      <w:r>
        <w:t>This is not clear.</w:t>
      </w:r>
    </w:p>
  </w:comment>
  <w:comment w:id="63" w:author="Author" w:initials="A">
    <w:p w14:paraId="7DFB5A0D" w14:textId="6AFDBDA6" w:rsidR="00FD0AE6" w:rsidRDefault="00FD0AE6">
      <w:pPr>
        <w:pStyle w:val="CommentText"/>
      </w:pPr>
      <w:r>
        <w:rPr>
          <w:rStyle w:val="CommentReference"/>
        </w:rPr>
        <w:annotationRef/>
      </w:r>
      <w:r>
        <w:t xml:space="preserve">Again, this needs rewrite. </w:t>
      </w:r>
    </w:p>
  </w:comment>
  <w:comment w:id="69" w:author="Author" w:initials="A">
    <w:p w14:paraId="34240916" w14:textId="2A097EAE" w:rsidR="00B628A7" w:rsidRDefault="00B628A7">
      <w:pPr>
        <w:pStyle w:val="CommentText"/>
      </w:pPr>
      <w:r>
        <w:rPr>
          <w:rStyle w:val="CommentReference"/>
        </w:rPr>
        <w:annotationRef/>
      </w:r>
      <w:r>
        <w:t xml:space="preserve">This sentence needs rewriting. </w:t>
      </w:r>
    </w:p>
  </w:comment>
  <w:comment w:id="70" w:author="Author" w:initials="A">
    <w:p w14:paraId="494DB36D" w14:textId="4019CC89" w:rsidR="00B628A7" w:rsidRDefault="00B628A7">
      <w:pPr>
        <w:pStyle w:val="CommentText"/>
      </w:pPr>
      <w:r>
        <w:rPr>
          <w:rStyle w:val="CommentReference"/>
        </w:rPr>
        <w:annotationRef/>
      </w:r>
      <w:r>
        <w:t xml:space="preserve">I would see lives in front of money. </w:t>
      </w:r>
    </w:p>
  </w:comment>
  <w:comment w:id="73" w:author="Author" w:initials="A">
    <w:p w14:paraId="38C873DE" w14:textId="0EC33434" w:rsidR="00B628A7" w:rsidRDefault="00B628A7">
      <w:pPr>
        <w:pStyle w:val="CommentText"/>
      </w:pPr>
      <w:r>
        <w:t xml:space="preserve">e.g., </w:t>
      </w:r>
      <w:r>
        <w:rPr>
          <w:rStyle w:val="CommentReference"/>
        </w:rPr>
        <w:annotationRef/>
      </w:r>
      <w:r>
        <w:t>severe obstacles or major drawbacks</w:t>
      </w:r>
    </w:p>
  </w:comment>
  <w:comment w:id="84" w:author="Author" w:initials="A">
    <w:p w14:paraId="4D18DD9F" w14:textId="7E93468F" w:rsidR="00EC4896" w:rsidRDefault="00EC4896">
      <w:pPr>
        <w:pStyle w:val="CommentText"/>
      </w:pPr>
      <w:r>
        <w:rPr>
          <w:rStyle w:val="CommentReference"/>
        </w:rPr>
        <w:annotationRef/>
      </w:r>
      <w:r>
        <w:t>Not only the age is the reason for this. Many challenges discovered on the way have a substantial impact ...</w:t>
      </w:r>
    </w:p>
  </w:comment>
  <w:comment w:id="91" w:author="Author" w:initials="A">
    <w:p w14:paraId="0B6B5016" w14:textId="346D19FC" w:rsidR="003477FE" w:rsidRDefault="003477FE">
      <w:pPr>
        <w:pStyle w:val="CommentText"/>
      </w:pPr>
      <w:r>
        <w:rPr>
          <w:rStyle w:val="CommentReference"/>
        </w:rPr>
        <w:annotationRef/>
      </w:r>
      <w:r>
        <w:t>This is not clear.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87C99" w15:done="0"/>
  <w15:commentEx w15:paraId="5CF13654" w15:done="0"/>
  <w15:commentEx w15:paraId="11C45A52" w15:done="0"/>
  <w15:commentEx w15:paraId="2F2B46EB" w15:done="0"/>
  <w15:commentEx w15:paraId="417E6E2E" w15:done="0"/>
  <w15:commentEx w15:paraId="3C4020E9" w15:done="0"/>
  <w15:commentEx w15:paraId="117554EC" w15:done="0"/>
  <w15:commentEx w15:paraId="7AF0E037" w15:done="0"/>
  <w15:commentEx w15:paraId="6B2E2FEC" w15:done="0"/>
  <w15:commentEx w15:paraId="2C0AA71D" w15:done="0"/>
  <w15:commentEx w15:paraId="6E67CFB8" w15:done="0"/>
  <w15:commentEx w15:paraId="3C0C8F6A" w15:done="0"/>
  <w15:commentEx w15:paraId="4CE326D3" w15:done="0"/>
  <w15:commentEx w15:paraId="7674D35D" w15:done="0"/>
  <w15:commentEx w15:paraId="7DFB5A0D" w15:done="0"/>
  <w15:commentEx w15:paraId="34240916" w15:done="0"/>
  <w15:commentEx w15:paraId="494DB36D" w15:done="0"/>
  <w15:commentEx w15:paraId="38C873DE" w15:done="0"/>
  <w15:commentEx w15:paraId="4D18DD9F" w15:done="0"/>
  <w15:commentEx w15:paraId="0B6B50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9D2BB" w14:textId="77777777" w:rsidR="0020307A" w:rsidRDefault="0020307A">
      <w:pPr>
        <w:spacing w:line="240" w:lineRule="auto"/>
      </w:pPr>
      <w:r>
        <w:separator/>
      </w:r>
    </w:p>
  </w:endnote>
  <w:endnote w:type="continuationSeparator" w:id="0">
    <w:p w14:paraId="6F668911" w14:textId="77777777" w:rsidR="0020307A" w:rsidRDefault="00203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428FC" w14:textId="77777777" w:rsidR="00F34E65" w:rsidRDefault="00F34E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722F" w14:textId="77777777" w:rsidR="00903FEC" w:rsidRDefault="00903FEC">
    <w:pPr>
      <w:tabs>
        <w:tab w:val="center" w:pos="4320"/>
        <w:tab w:val="right" w:pos="8640"/>
      </w:tabs>
    </w:pPr>
  </w:p>
  <w:p w14:paraId="21D146F9" w14:textId="77777777" w:rsidR="00903FEC" w:rsidRDefault="00903FEC">
    <w:pPr>
      <w:tabs>
        <w:tab w:val="center" w:pos="4320"/>
        <w:tab w:val="right" w:pos="8640"/>
      </w:tabs>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DC9AC" w14:textId="77777777" w:rsidR="00F34E65" w:rsidRDefault="00F34E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EC8C3" w14:textId="77777777" w:rsidR="0020307A" w:rsidRDefault="0020307A">
      <w:pPr>
        <w:spacing w:line="240" w:lineRule="auto"/>
      </w:pPr>
      <w:r>
        <w:separator/>
      </w:r>
    </w:p>
  </w:footnote>
  <w:footnote w:type="continuationSeparator" w:id="0">
    <w:p w14:paraId="4267F88C" w14:textId="77777777" w:rsidR="0020307A" w:rsidRDefault="0020307A">
      <w:pPr>
        <w:spacing w:line="240" w:lineRule="auto"/>
      </w:pPr>
      <w:r>
        <w:continuationSeparator/>
      </w:r>
    </w:p>
  </w:footnote>
  <w:footnote w:id="1">
    <w:p w14:paraId="2A2F60C1" w14:textId="77777777" w:rsidR="00903FEC" w:rsidRDefault="009500EB">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3FCBD" w14:textId="77777777" w:rsidR="00F34E65" w:rsidRDefault="00F34E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49F9" w14:textId="77777777" w:rsidR="00903FEC" w:rsidRDefault="009500EB">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31BBE" w14:textId="77777777" w:rsidR="00F34E65" w:rsidRDefault="00F34E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EC"/>
    <w:rsid w:val="00052A0A"/>
    <w:rsid w:val="000730E5"/>
    <w:rsid w:val="000B736C"/>
    <w:rsid w:val="001474C1"/>
    <w:rsid w:val="00163737"/>
    <w:rsid w:val="00172740"/>
    <w:rsid w:val="001D14FE"/>
    <w:rsid w:val="001D610A"/>
    <w:rsid w:val="0020290D"/>
    <w:rsid w:val="0020307A"/>
    <w:rsid w:val="00204F63"/>
    <w:rsid w:val="00212AB9"/>
    <w:rsid w:val="00220F20"/>
    <w:rsid w:val="00222D5C"/>
    <w:rsid w:val="00227726"/>
    <w:rsid w:val="00240617"/>
    <w:rsid w:val="0025299E"/>
    <w:rsid w:val="00262AE1"/>
    <w:rsid w:val="002C7ADC"/>
    <w:rsid w:val="00337C73"/>
    <w:rsid w:val="003477FE"/>
    <w:rsid w:val="004548CA"/>
    <w:rsid w:val="004C22B1"/>
    <w:rsid w:val="004E748F"/>
    <w:rsid w:val="00514B3E"/>
    <w:rsid w:val="00530872"/>
    <w:rsid w:val="00533D0E"/>
    <w:rsid w:val="00546B3D"/>
    <w:rsid w:val="00574E81"/>
    <w:rsid w:val="00592132"/>
    <w:rsid w:val="0059531E"/>
    <w:rsid w:val="005A4C81"/>
    <w:rsid w:val="00605E37"/>
    <w:rsid w:val="006434C4"/>
    <w:rsid w:val="006A7EE0"/>
    <w:rsid w:val="006C34C3"/>
    <w:rsid w:val="006E2A76"/>
    <w:rsid w:val="00702149"/>
    <w:rsid w:val="0072767B"/>
    <w:rsid w:val="00731956"/>
    <w:rsid w:val="0075728F"/>
    <w:rsid w:val="00790B13"/>
    <w:rsid w:val="007D1FCE"/>
    <w:rsid w:val="008510EE"/>
    <w:rsid w:val="0085247D"/>
    <w:rsid w:val="008C6BA3"/>
    <w:rsid w:val="00903FEC"/>
    <w:rsid w:val="009500EB"/>
    <w:rsid w:val="009A7F0A"/>
    <w:rsid w:val="009B1013"/>
    <w:rsid w:val="009B32D1"/>
    <w:rsid w:val="00A058BE"/>
    <w:rsid w:val="00A4136B"/>
    <w:rsid w:val="00A422FF"/>
    <w:rsid w:val="00AB334C"/>
    <w:rsid w:val="00B628A7"/>
    <w:rsid w:val="00B722E4"/>
    <w:rsid w:val="00BA0D0A"/>
    <w:rsid w:val="00BB5806"/>
    <w:rsid w:val="00BD41DD"/>
    <w:rsid w:val="00BF11BB"/>
    <w:rsid w:val="00C0341C"/>
    <w:rsid w:val="00C556B0"/>
    <w:rsid w:val="00CB065E"/>
    <w:rsid w:val="00CB5AB3"/>
    <w:rsid w:val="00CC026D"/>
    <w:rsid w:val="00CC6D80"/>
    <w:rsid w:val="00CD6A40"/>
    <w:rsid w:val="00CE00E4"/>
    <w:rsid w:val="00D102F7"/>
    <w:rsid w:val="00D202C7"/>
    <w:rsid w:val="00D21841"/>
    <w:rsid w:val="00D33691"/>
    <w:rsid w:val="00D76981"/>
    <w:rsid w:val="00D8195D"/>
    <w:rsid w:val="00DD45A8"/>
    <w:rsid w:val="00E412F5"/>
    <w:rsid w:val="00E67EDE"/>
    <w:rsid w:val="00E731BF"/>
    <w:rsid w:val="00EC4896"/>
    <w:rsid w:val="00EF7240"/>
    <w:rsid w:val="00F34E65"/>
    <w:rsid w:val="00F41177"/>
    <w:rsid w:val="00F44D87"/>
    <w:rsid w:val="00F62C1F"/>
    <w:rsid w:val="00F97437"/>
    <w:rsid w:val="00FB134B"/>
    <w:rsid w:val="00FD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8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character" w:styleId="CommentReference">
    <w:name w:val="annotation reference"/>
    <w:basedOn w:val="DefaultParagraphFont"/>
    <w:uiPriority w:val="99"/>
    <w:semiHidden/>
    <w:unhideWhenUsed/>
    <w:rsid w:val="0072767B"/>
    <w:rPr>
      <w:sz w:val="16"/>
      <w:szCs w:val="16"/>
    </w:rPr>
  </w:style>
  <w:style w:type="paragraph" w:styleId="CommentText">
    <w:name w:val="annotation text"/>
    <w:basedOn w:val="Normal"/>
    <w:link w:val="CommentTextChar"/>
    <w:uiPriority w:val="99"/>
    <w:semiHidden/>
    <w:unhideWhenUsed/>
    <w:rsid w:val="0072767B"/>
    <w:pPr>
      <w:spacing w:line="240" w:lineRule="auto"/>
    </w:pPr>
    <w:rPr>
      <w:sz w:val="20"/>
      <w:szCs w:val="20"/>
    </w:rPr>
  </w:style>
  <w:style w:type="character" w:customStyle="1" w:styleId="CommentTextChar">
    <w:name w:val="Comment Text Char"/>
    <w:basedOn w:val="DefaultParagraphFont"/>
    <w:link w:val="CommentText"/>
    <w:uiPriority w:val="99"/>
    <w:semiHidden/>
    <w:rsid w:val="0072767B"/>
    <w:rPr>
      <w:sz w:val="20"/>
      <w:szCs w:val="20"/>
    </w:rPr>
  </w:style>
  <w:style w:type="paragraph" w:styleId="CommentSubject">
    <w:name w:val="annotation subject"/>
    <w:basedOn w:val="CommentText"/>
    <w:next w:val="CommentText"/>
    <w:link w:val="CommentSubjectChar"/>
    <w:uiPriority w:val="99"/>
    <w:semiHidden/>
    <w:unhideWhenUsed/>
    <w:rsid w:val="0072767B"/>
    <w:rPr>
      <w:b/>
      <w:bCs/>
    </w:rPr>
  </w:style>
  <w:style w:type="character" w:customStyle="1" w:styleId="CommentSubjectChar">
    <w:name w:val="Comment Subject Char"/>
    <w:basedOn w:val="CommentTextChar"/>
    <w:link w:val="CommentSubject"/>
    <w:uiPriority w:val="99"/>
    <w:semiHidden/>
    <w:rsid w:val="0072767B"/>
    <w:rPr>
      <w:b/>
      <w:bCs/>
      <w:sz w:val="20"/>
      <w:szCs w:val="20"/>
    </w:rPr>
  </w:style>
  <w:style w:type="paragraph" w:styleId="BalloonText">
    <w:name w:val="Balloon Text"/>
    <w:basedOn w:val="Normal"/>
    <w:link w:val="BalloonTextChar"/>
    <w:uiPriority w:val="99"/>
    <w:semiHidden/>
    <w:unhideWhenUsed/>
    <w:rsid w:val="007276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67B"/>
    <w:rPr>
      <w:rFonts w:ascii="Segoe UI" w:hAnsi="Segoe UI" w:cs="Segoe UI"/>
      <w:sz w:val="18"/>
      <w:szCs w:val="18"/>
    </w:rPr>
  </w:style>
  <w:style w:type="paragraph" w:styleId="Revision">
    <w:name w:val="Revision"/>
    <w:hidden/>
    <w:uiPriority w:val="99"/>
    <w:semiHidden/>
    <w:rsid w:val="0072767B"/>
    <w:pPr>
      <w:widowControl/>
      <w:spacing w:line="240" w:lineRule="auto"/>
    </w:pPr>
  </w:style>
  <w:style w:type="paragraph" w:styleId="Header">
    <w:name w:val="header"/>
    <w:basedOn w:val="Normal"/>
    <w:link w:val="HeaderChar"/>
    <w:uiPriority w:val="99"/>
    <w:unhideWhenUsed/>
    <w:rsid w:val="00F34E65"/>
    <w:pPr>
      <w:tabs>
        <w:tab w:val="center" w:pos="4680"/>
        <w:tab w:val="right" w:pos="9360"/>
      </w:tabs>
      <w:spacing w:line="240" w:lineRule="auto"/>
    </w:pPr>
  </w:style>
  <w:style w:type="character" w:customStyle="1" w:styleId="HeaderChar">
    <w:name w:val="Header Char"/>
    <w:basedOn w:val="DefaultParagraphFont"/>
    <w:link w:val="Header"/>
    <w:uiPriority w:val="99"/>
    <w:rsid w:val="00F34E65"/>
  </w:style>
  <w:style w:type="paragraph" w:styleId="Footer">
    <w:name w:val="footer"/>
    <w:basedOn w:val="Normal"/>
    <w:link w:val="FooterChar"/>
    <w:uiPriority w:val="99"/>
    <w:unhideWhenUsed/>
    <w:rsid w:val="00F34E65"/>
    <w:pPr>
      <w:tabs>
        <w:tab w:val="center" w:pos="4680"/>
        <w:tab w:val="right" w:pos="9360"/>
      </w:tabs>
      <w:spacing w:line="240" w:lineRule="auto"/>
    </w:pPr>
  </w:style>
  <w:style w:type="character" w:customStyle="1" w:styleId="FooterChar">
    <w:name w:val="Footer Char"/>
    <w:basedOn w:val="DefaultParagraphFont"/>
    <w:link w:val="Footer"/>
    <w:uiPriority w:val="99"/>
    <w:rsid w:val="00F34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matra@essex.ac.u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valer@essex.ac.uk" TargetMode="External"/><Relationship Id="rId12" Type="http://schemas.openxmlformats.org/officeDocument/2006/relationships/hyperlink" Target="http://www.cybathl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A50301C-D30A-4982-9C06-99001554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8957</Words>
  <Characters>51055</Characters>
  <Application>Microsoft Office Word</Application>
  <DocSecurity>0</DocSecurity>
  <Lines>425</Lines>
  <Paragraphs>119</Paragraphs>
  <ScaleCrop>false</ScaleCrop>
  <Company/>
  <LinksUpToDate>false</LinksUpToDate>
  <CharactersWithSpaces>59893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2016-12-07T15:00:00Z</dcterms:created>
  <dcterms:modified xsi:type="dcterms:W3CDTF">2016-12-07T15:00:00Z</dcterms:modified>
</cp:coreProperties>
</file>